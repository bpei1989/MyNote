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color w:val="000000"/>
          <w:sz w:val="36"/>
          <w:szCs w:val="36"/>
        </w:rPr>
      </w:pPr>
      <w:r w:rsidRPr="00392B58">
        <w:rPr>
          <w:rFonts w:ascii="Microsoft YaHei" w:eastAsia="Microsoft YaHei" w:hAnsi="Microsoft YaHei" w:cs="Times New Roman" w:hint="eastAsia"/>
          <w:color w:val="000000"/>
          <w:sz w:val="36"/>
          <w:szCs w:val="36"/>
        </w:rPr>
        <w:t>采用spring integration开发一个健壮的消息传送框架</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先是总览了Spring integration，它是一种便捷的事件驱动消息框架；你可以用它协同消息、通道、适配器、网关。接着介绍了如何利用Spring Integration实现ActvieMQ和JMS，随后简短地介绍了针对轻量级负载和重量级负载的多个应用工作流程。</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Integration作为一种企业级集成框架，遵从现代经典书籍</w:t>
      </w:r>
      <w:hyperlink r:id="rId5" w:tgtFrame="_blank" w:history="1">
        <w:r w:rsidRPr="00392B58">
          <w:rPr>
            <w:rFonts w:ascii="Microsoft YaHei" w:eastAsia="Microsoft YaHei" w:hAnsi="Microsoft YaHei" w:cs="Times New Roman" w:hint="eastAsia"/>
            <w:color w:val="0099CC"/>
            <w:sz w:val="21"/>
            <w:szCs w:val="21"/>
            <w:u w:val="single"/>
            <w:bdr w:val="none" w:sz="0" w:space="0" w:color="auto" w:frame="1"/>
          </w:rPr>
          <w:t>《企业集成模式》</w:t>
        </w:r>
      </w:hyperlink>
      <w:r w:rsidRPr="00392B58">
        <w:rPr>
          <w:rFonts w:ascii="Microsoft YaHei" w:eastAsia="Microsoft YaHei" w:hAnsi="Microsoft YaHei" w:cs="Times New Roman" w:hint="eastAsia"/>
          <w:color w:val="000000"/>
          <w:sz w:val="21"/>
          <w:szCs w:val="21"/>
        </w:rPr>
        <w:t>，为开发者提供了一种便捷的实现模式。Spring Integration构建在Spring</w:t>
      </w:r>
      <w:hyperlink r:id="rId6" w:tgtFrame="_blank" w:history="1">
        <w:r w:rsidRPr="00392B58">
          <w:rPr>
            <w:rFonts w:ascii="Microsoft YaHei" w:eastAsia="Microsoft YaHei" w:hAnsi="Microsoft YaHei" w:cs="Times New Roman" w:hint="eastAsia"/>
            <w:color w:val="0099CC"/>
            <w:sz w:val="21"/>
            <w:szCs w:val="21"/>
            <w:u w:val="single"/>
            <w:bdr w:val="none" w:sz="0" w:space="0" w:color="auto" w:frame="1"/>
          </w:rPr>
          <w:t>控制反转</w:t>
        </w:r>
      </w:hyperlink>
      <w:hyperlink r:id="rId7" w:tgtFrame="_blank" w:tooltip="设计模式:可复用面向对象软件的基础" w:history="1">
        <w:r w:rsidRPr="00392B58">
          <w:rPr>
            <w:rFonts w:ascii="Microsoft YaHei" w:eastAsia="Microsoft YaHei" w:hAnsi="Microsoft YaHei" w:cs="Times New Roman" w:hint="eastAsia"/>
            <w:color w:val="0099CC"/>
            <w:sz w:val="21"/>
            <w:szCs w:val="21"/>
            <w:u w:val="single"/>
            <w:bdr w:val="none" w:sz="0" w:space="0" w:color="auto" w:frame="1"/>
          </w:rPr>
          <w:t>设计模式</w:t>
        </w:r>
      </w:hyperlink>
      <w:r w:rsidRPr="00392B58">
        <w:rPr>
          <w:rFonts w:ascii="Microsoft YaHei" w:eastAsia="Microsoft YaHei" w:hAnsi="Microsoft YaHei" w:cs="Times New Roman" w:hint="eastAsia"/>
          <w:color w:val="000000"/>
          <w:sz w:val="21"/>
          <w:szCs w:val="21"/>
        </w:rPr>
        <w:t>之上，抽象了消息源和目标，利用消息传送和消息操作来集成应用环境下的各种组件。采用Spring Integration构建的应用可以在组件之间发送消息，可以穿过一个消息总线，将该消息发送到应用环境中的另一个服务器，甚至是同一台虚拟机的其它类中。</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我会在</w:t>
      </w:r>
      <w:hyperlink r:id="rId8" w:tgtFrame="_blank" w:history="1">
        <w:r w:rsidRPr="00392B58">
          <w:rPr>
            <w:rFonts w:ascii="Microsoft YaHei" w:eastAsia="Microsoft YaHei" w:hAnsi="Microsoft YaHei" w:cs="Times New Roman" w:hint="eastAsia"/>
            <w:color w:val="0099CC"/>
            <w:sz w:val="21"/>
            <w:szCs w:val="21"/>
            <w:u w:val="single"/>
            <w:bdr w:val="none" w:sz="0" w:space="0" w:color="auto" w:frame="1"/>
          </w:rPr>
          <w:t>Spring开源Java项目</w:t>
        </w:r>
      </w:hyperlink>
      <w:r w:rsidRPr="00392B58">
        <w:rPr>
          <w:rFonts w:ascii="Microsoft YaHei" w:eastAsia="Microsoft YaHei" w:hAnsi="Microsoft YaHei" w:cs="Times New Roman" w:hint="eastAsia"/>
          <w:color w:val="000000"/>
          <w:sz w:val="21"/>
          <w:szCs w:val="21"/>
        </w:rPr>
        <w:t>的 第二部分向大家介绍Spring Integration。首先总览基于Spring Integration的事件驱动框架的各个组件，接着做一个简单的开发，了解Spring Integration是如何工作的。最后向大家展示一个更加复杂的应用场景，即在此场景下借助JMS，集成组件并贯穿整个ActiveMQ消息总线。</w:t>
      </w:r>
    </w:p>
    <w:p w:rsidR="00392B58" w:rsidRPr="00392B58" w:rsidRDefault="00392B58" w:rsidP="00392B58">
      <w:pPr>
        <w:shd w:val="clear" w:color="auto" w:fill="FFFFFF"/>
        <w:spacing w:after="0" w:line="540" w:lineRule="atLeast"/>
        <w:outlineLvl w:val="1"/>
        <w:rPr>
          <w:rFonts w:ascii="Microsoft YaHei" w:eastAsia="Microsoft YaHei" w:hAnsi="Microsoft YaHei" w:cs="Times New Roman" w:hint="eastAsia"/>
          <w:color w:val="000000"/>
          <w:sz w:val="36"/>
          <w:szCs w:val="36"/>
        </w:rPr>
      </w:pPr>
      <w:r w:rsidRPr="00392B58">
        <w:rPr>
          <w:rFonts w:ascii="Helvetica" w:eastAsia="Microsoft YaHei" w:hAnsi="Helvetica" w:cs="Helvetica"/>
          <w:b/>
          <w:bCs/>
          <w:color w:val="000000"/>
          <w:sz w:val="36"/>
          <w:szCs w:val="36"/>
          <w:bdr w:val="none" w:sz="0" w:space="0" w:color="auto" w:frame="1"/>
        </w:rPr>
        <w:t>事件驱动框架</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事件驱动框架是企业级集成领域最重要最成功的模式之一，也是本文关注的重点。在事件驱动框架中，系统发布事件，接着系统中相应的组件就会监听这些特定的事件、或者某种类型的事件。一旦某个感兴趣的事件发生了，组件就会告警，并做出必要的响应。</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事件驱动框架的优势是耦合度很低、系统扩展性好，而且生产者无需关心消费者。这就使得在一个已存在或者旧系统中集成一个新的组件变得相对容易：该系统发布 事件，配置新组件用来监听这些事件。所有事件驱动框架交互都是异步的，因此组件可以适时地处理这些消息。试想如果负载增加很大，一个组件处理某个消息可能 需要耗费更多的时间，但这是避免不了的事情。</w:t>
      </w:r>
      <w:r w:rsidRPr="00392B58">
        <w:rPr>
          <w:rFonts w:ascii="Microsoft YaHei" w:eastAsia="Microsoft YaHei" w:hAnsi="Microsoft YaHei" w:cs="Times New Roman" w:hint="eastAsia"/>
          <w:color w:val="000000"/>
          <w:sz w:val="21"/>
          <w:szCs w:val="21"/>
        </w:rPr>
        <w:br/>
        <w:t>（译者注，为了阅读的顺畅性， 本文中的生产者和消费者均指的是message producers、 message consumers）</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某个应用响应可能变慢，但本不应该如此。</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Integration所支持的事件驱动框架基于三个核心组件：</w:t>
      </w:r>
    </w:p>
    <w:p w:rsidR="00392B58" w:rsidRPr="00392B58" w:rsidRDefault="00392B58" w:rsidP="00392B58">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b/>
          <w:bCs/>
          <w:color w:val="000000"/>
          <w:sz w:val="21"/>
          <w:szCs w:val="21"/>
          <w:bdr w:val="none" w:sz="0" w:space="0" w:color="auto" w:frame="1"/>
        </w:rPr>
        <w:t>消息</w:t>
      </w:r>
      <w:r w:rsidRPr="00392B58">
        <w:rPr>
          <w:rFonts w:ascii="Microsoft YaHei" w:eastAsia="Microsoft YaHei" w:hAnsi="Microsoft YaHei" w:cs="Times New Roman" w:hint="eastAsia"/>
          <w:color w:val="000000"/>
          <w:sz w:val="21"/>
          <w:szCs w:val="21"/>
        </w:rPr>
        <w:t>作为对象从一个组件传递给另一个组件；</w:t>
      </w:r>
    </w:p>
    <w:p w:rsidR="00392B58" w:rsidRPr="00392B58" w:rsidRDefault="00392B58" w:rsidP="00392B58">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b/>
          <w:bCs/>
          <w:color w:val="000000"/>
          <w:sz w:val="21"/>
          <w:szCs w:val="21"/>
          <w:bdr w:val="none" w:sz="0" w:space="0" w:color="auto" w:frame="1"/>
        </w:rPr>
        <w:t>通道</w:t>
      </w:r>
      <w:r w:rsidRPr="00392B58">
        <w:rPr>
          <w:rFonts w:ascii="Microsoft YaHei" w:eastAsia="Microsoft YaHei" w:hAnsi="Microsoft YaHei" w:cs="Times New Roman" w:hint="eastAsia"/>
          <w:color w:val="000000"/>
          <w:sz w:val="21"/>
          <w:szCs w:val="21"/>
        </w:rPr>
        <w:t>用来传递消息，它们可以是同步或者异步的；</w:t>
      </w:r>
    </w:p>
    <w:p w:rsidR="00392B58" w:rsidRPr="00392B58" w:rsidRDefault="00392B58" w:rsidP="00392B58">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b/>
          <w:bCs/>
          <w:color w:val="000000"/>
          <w:sz w:val="21"/>
          <w:szCs w:val="21"/>
          <w:bdr w:val="none" w:sz="0" w:space="0" w:color="auto" w:frame="1"/>
        </w:rPr>
        <w:t>适配器</w:t>
      </w:r>
      <w:r w:rsidRPr="00392B58">
        <w:rPr>
          <w:rFonts w:ascii="Microsoft YaHei" w:eastAsia="Microsoft YaHei" w:hAnsi="Microsoft YaHei" w:cs="Times New Roman" w:hint="eastAsia"/>
          <w:color w:val="000000"/>
          <w:sz w:val="21"/>
          <w:szCs w:val="21"/>
        </w:rPr>
        <w:t>调度一个通道输出进入另一个通道的输入中；</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图1展示了Spring Integration中消息、通道、适配器之间的关系。</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lastRenderedPageBreak/>
        <w:t>Figure 1. Messages, channels, and adapters</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图1.消息、通道、适配器</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noProof/>
          <w:color w:val="0099CC"/>
          <w:sz w:val="21"/>
          <w:szCs w:val="21"/>
          <w:bdr w:val="none" w:sz="0" w:space="0" w:color="auto" w:frame="1"/>
        </w:rPr>
        <w:drawing>
          <wp:inline distT="0" distB="0" distL="0" distR="0">
            <wp:extent cx="2855595" cy="1130300"/>
            <wp:effectExtent l="0" t="0" r="1905" b="0"/>
            <wp:docPr id="3" name="Picture 3" descr="jw-osjp-spring-integration-fig1-100259633-large.idge">
              <a:hlinkClick xmlns:a="http://schemas.openxmlformats.org/drawingml/2006/main" r:id="rId9" tgtFrame="&quot;_blank&quot;" tooltip="&quot;Java开源项目：Spring Integ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w-osjp-spring-integration-fig1-100259633-large.idge">
                      <a:hlinkClick r:id="rId9" tgtFrame="&quot;_blank&quot;" tooltip="&quot;Java开源项目：Spring Integr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1130300"/>
                    </a:xfrm>
                    <a:prstGeom prst="rect">
                      <a:avLst/>
                    </a:prstGeom>
                    <a:noFill/>
                    <a:ln>
                      <a:noFill/>
                    </a:ln>
                  </pic:spPr>
                </pic:pic>
              </a:graphicData>
            </a:graphic>
          </wp:inline>
        </w:drawing>
      </w:r>
      <w:r w:rsidRPr="00392B58">
        <w:rPr>
          <w:rFonts w:ascii="Microsoft YaHei" w:eastAsia="Microsoft YaHei" w:hAnsi="Microsoft YaHei" w:cs="Times New Roman" w:hint="eastAsia"/>
          <w:color w:val="000000"/>
          <w:sz w:val="21"/>
          <w:szCs w:val="21"/>
        </w:rPr>
        <w:br/>
        <w:t>注意，一旦组件1发送一个消息到指定通道，适配器会调度通道输出到组件2中。最重要的是适配器指示，任何发送到此通道中的消息都应该定向到组件2中.</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你好，Spring Integration！</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没有“Hello World”，Java 技术介绍都不算完整。本例中，我利用Spring Integration集成一个小程序，调度一个文本消息，从一个组件传递到另一个组件。通过这个练习，希望大家会对Spring Integration的消息、通道、适配器如何工作有一个更加清晰的认识。（也可以通过最新的</w:t>
      </w:r>
      <w:hyperlink r:id="rId11" w:tgtFrame="_blank" w:history="1">
        <w:r w:rsidRPr="00392B58">
          <w:rPr>
            <w:rFonts w:ascii="Microsoft YaHei" w:eastAsia="Microsoft YaHei" w:hAnsi="Microsoft YaHei" w:cs="Times New Roman" w:hint="eastAsia"/>
            <w:color w:val="0099CC"/>
            <w:sz w:val="21"/>
            <w:szCs w:val="21"/>
            <w:u w:val="single"/>
            <w:bdr w:val="none" w:sz="0" w:space="0" w:color="auto" w:frame="1"/>
          </w:rPr>
          <w:t>Spring Integration Java文档</w:t>
        </w:r>
      </w:hyperlink>
      <w:r w:rsidRPr="00392B58">
        <w:rPr>
          <w:rFonts w:ascii="Microsoft YaHei" w:eastAsia="Microsoft YaHei" w:hAnsi="Microsoft YaHei" w:cs="Times New Roman" w:hint="eastAsia"/>
          <w:color w:val="000000"/>
          <w:sz w:val="21"/>
          <w:szCs w:val="21"/>
        </w:rPr>
        <w:t>查看每个组件更多详细信息。）</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首先，列表1展示applicationContext.xml文件，它像胶水一样将这三个应用组件整合在了一起。</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w:t>
      </w:r>
      <w:r w:rsidRPr="00392B58">
        <w:rPr>
          <w:rFonts w:ascii="Microsoft YaHei" w:eastAsia="Microsoft YaHei" w:hAnsi="Microsoft YaHei" w:cs="Times New Roman" w:hint="eastAsia"/>
          <w:b/>
          <w:bCs/>
          <w:color w:val="000000"/>
          <w:sz w:val="24"/>
          <w:szCs w:val="24"/>
          <w:bdr w:val="none" w:sz="0" w:space="0" w:color="auto" w:frame="1"/>
        </w:rPr>
        <w:t>、</w:t>
      </w:r>
      <w:r w:rsidRPr="00392B58">
        <w:rPr>
          <w:rFonts w:ascii="Microsoft YaHei" w:eastAsia="Microsoft YaHei" w:hAnsi="Microsoft YaHei" w:cs="Times New Roman" w:hint="eastAsia"/>
          <w:color w:val="000000"/>
          <w:sz w:val="24"/>
          <w:szCs w:val="24"/>
        </w:rPr>
        <w:t>applicationContext.xml</w:t>
      </w:r>
    </w:p>
    <w:tbl>
      <w:tblPr>
        <w:tblW w:w="17370" w:type="dxa"/>
        <w:tblCellMar>
          <w:left w:w="0" w:type="dxa"/>
          <w:right w:w="0" w:type="dxa"/>
        </w:tblCellMar>
        <w:tblLook w:val="04A0" w:firstRow="1" w:lastRow="0" w:firstColumn="1" w:lastColumn="0" w:noHBand="0" w:noVBand="1"/>
      </w:tblPr>
      <w:tblGrid>
        <w:gridCol w:w="525"/>
        <w:gridCol w:w="1684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tc>
        <w:tc>
          <w:tcPr>
            <w:tcW w:w="1684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&lt;beans:beans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xmlns:beans="http://www.springframework.org/schema/beans"</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xmlns:xsi="http://www.w3.org/2001/XMLSchema-instance"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xmlns:context="http://www.springframework.org/schema/context"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xmlns="http://www.springframework.org/schema/integration"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xsi:schemaLocation="http://www.springframework.org/schema/beans http://www.springframework.org/schema/beans/spring-beans.xsd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http://www.springframework.org/schema/context http://www.springframework.org/schema/context/spring-context.xsd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http://www.springframework.org/schema/integration http://www.springframework.org/schema/integration/spring-integration.xsd"&gt;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Component scan to find all Spring components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&lt;context:component-scan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base-package="com.geekcap.springintegrationexample"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A Spring Integration channel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id="helloWorldChannel"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A Spring Integration adapter that routes messages sent to the helloWorldChannel to the bean named "helloServiceImpl"'s hello() method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&lt;service-activator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input-channel="helloWorldChannel"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ref="helloServiceImpl"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method="hello"</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&lt;/beans:beans&gt;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注意， &lt;beans&gt;节点定义了约束(schema)和XML命名空间，默认的上下文(xmlns)，定义在 http://www.springframework.org/schema/integration中，无需为通道或者服务激活器节点指定</w:t>
      </w:r>
      <w:r w:rsidRPr="00392B58">
        <w:rPr>
          <w:rFonts w:ascii="Microsoft YaHei" w:eastAsia="Microsoft YaHei" w:hAnsi="Microsoft YaHei" w:cs="Times New Roman" w:hint="eastAsia"/>
          <w:color w:val="000000"/>
          <w:sz w:val="21"/>
          <w:szCs w:val="21"/>
        </w:rPr>
        <w:lastRenderedPageBreak/>
        <w:t>前缀。（这 么做主要是为了XML更易读，稍后我们切换到beans默认上下文，此时就需要为Spring Integration节点指定前缀。)</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列表1定义了三个组件：</w:t>
      </w:r>
    </w:p>
    <w:p w:rsidR="00392B58" w:rsidRPr="00392B58" w:rsidRDefault="00392B58" w:rsidP="00392B58">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利用 component-scan，我们就可以在代码中采用诸如@Service或者@Component等注解beans。一旦beans被注解，运行某个 组件扫描，Spring就能找到这些beans。component-scan节点会去扫描这个基础包，进而扫描此包路径下的所有子包。本例中，我们定 义，注释了两种bean：HelloService和GreeterService；</w:t>
      </w:r>
    </w:p>
    <w:p w:rsidR="00392B58" w:rsidRPr="00392B58" w:rsidRDefault="00392B58" w:rsidP="00392B58">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HelloService bean打印“Hello，name”到标准输出。GreeterService bean发送一个name到HelloService；</w:t>
      </w:r>
    </w:p>
    <w:p w:rsidR="00392B58" w:rsidRPr="00392B58" w:rsidRDefault="00392B58" w:rsidP="00392B58">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helloWorldChannel是一个通道，代码可以给它发送消息；</w:t>
      </w:r>
    </w:p>
    <w:p w:rsidR="00392B58" w:rsidRPr="00392B58" w:rsidRDefault="00392B58" w:rsidP="00392B58">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service-activator是一个适配器，指示所有发送到helloWorldChannel的消息，都应转发到helloServiceImpl的hello()方法中。注意，Spring默认bean名是类名，打头的字母需要小写。</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列表2展示HelloService接口，接口并不是必需的，比如直接发送消息到某个bean就不需要接口。不过我们习惯了利用Spring定义接口，这样到后面实现改动起来会比较容易。（采用接口，单元测试也变得更加容易。)</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列表2 、HelloService.java</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interface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HelloService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hello( String name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HelloService接口定义了一个hello()方法，接受一个字符串参数。Spring可以非常智能地找到该方法和其参数签名，并将该消息转换成一个字符串值。</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列表3展示了HelloServiceImpl类，该类实现了HelloService接口。</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列表3、HelloServiceImpl.java</w:t>
      </w:r>
    </w:p>
    <w:tbl>
      <w:tblPr>
        <w:tblW w:w="9300" w:type="dxa"/>
        <w:tblCellMar>
          <w:left w:w="0" w:type="dxa"/>
          <w:right w:w="0" w:type="dxa"/>
        </w:tblCellMar>
        <w:tblLook w:val="04A0" w:firstRow="1" w:lastRow="0" w:firstColumn="1" w:lastColumn="0" w:noHBand="0" w:noVBand="1"/>
      </w:tblPr>
      <w:tblGrid>
        <w:gridCol w:w="525"/>
        <w:gridCol w:w="877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tc>
        <w:tc>
          <w:tcPr>
            <w:tcW w:w="877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HelloServiceImpl implements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HelloService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@Override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hello(String name)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        System.out.println( "Hello, "</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 name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lastRenderedPageBreak/>
        <w:t>HelloServiceImpl实现了hello()方法，打印“Hello，name”到标准输出。用@Service注解该类，这样定义在 applicationContext.xml文件中的component-scan就可以找到它。注意，服务看起来很标准，没有涉及某个Spring Integration action。</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列表4展示了GreeterService，这是greeters需要实现的接口。</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列表4、GreeterService.java</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interface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GreeterService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 String name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列表5展示了GreeterService的接口实现。</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列表5、GreeterServiceImpl.java</w:t>
      </w:r>
    </w:p>
    <w:tbl>
      <w:tblPr>
        <w:tblW w:w="9300" w:type="dxa"/>
        <w:tblCellMar>
          <w:left w:w="0" w:type="dxa"/>
          <w:right w:w="0" w:type="dxa"/>
        </w:tblCellMar>
        <w:tblLook w:val="04A0" w:firstRow="1" w:lastRow="0" w:firstColumn="1" w:lastColumn="0" w:noHBand="0" w:noVBand="1"/>
      </w:tblPr>
      <w:tblGrid>
        <w:gridCol w:w="237"/>
        <w:gridCol w:w="9123"/>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tc>
        <w:tc>
          <w:tcPr>
            <w:tcW w:w="877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org.springframework.beans.factory.annotation.Autowired;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org.springframework.integration.MessageChannel;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org.springframework.integration.support.MessageBuilder;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GreeterServiceImpl implements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GreeterService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MessageChannel helloWorldChannel;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@Override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greet(String name)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helloWorldChannel.send( MessageBuilder.withPayload( name ).build()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450" w:lineRule="atLeast"/>
        <w:outlineLvl w:val="2"/>
        <w:rPr>
          <w:rFonts w:ascii="Microsoft YaHei" w:eastAsia="Microsoft YaHei" w:hAnsi="Microsoft YaHei" w:cs="Times New Roman"/>
          <w:color w:val="000000"/>
          <w:sz w:val="30"/>
          <w:szCs w:val="30"/>
        </w:rPr>
      </w:pPr>
      <w:r w:rsidRPr="00392B58">
        <w:rPr>
          <w:rFonts w:ascii="Microsoft YaHei" w:eastAsia="Microsoft YaHei" w:hAnsi="Microsoft YaHei" w:cs="Times New Roman" w:hint="eastAsia"/>
          <w:color w:val="000000"/>
          <w:sz w:val="30"/>
          <w:szCs w:val="30"/>
        </w:rPr>
        <w:lastRenderedPageBreak/>
        <w:t>更多的代码信息</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GreeterServiceImpl类采用@Service注解，这样Spring可以认定其为一个服务（service）。该类自动注入名为 helloWorldChannel的MessageChannel；只要此处的通道名和applicationContext.xml文件中定义的相 同，Spring就会找到此通道。如果你想重载此MessageChannel，你可以给MessageChannel注解@Qualifier，给此 MessageChannel一个channel bean名字。一旦GreeterServiceImpl’s greet()方法被调用，它会创建并发送一个消息给helloWorldChannel。</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MessageChannel是一个接口，定义了两种send()方法：一种用来接收超时，另一种不接受(取决于其实现是否为永久阻塞)。MessageBuilder类为</w:t>
      </w:r>
      <w:hyperlink r:id="rId12" w:tgtFrame="_blank" w:history="1">
        <w:r w:rsidRPr="00392B58">
          <w:rPr>
            <w:rFonts w:ascii="Microsoft YaHei" w:eastAsia="Microsoft YaHei" w:hAnsi="Microsoft YaHei" w:cs="Times New Roman" w:hint="eastAsia"/>
            <w:color w:val="0099CC"/>
            <w:sz w:val="21"/>
            <w:szCs w:val="21"/>
            <w:u w:val="single"/>
            <w:bdr w:val="none" w:sz="0" w:space="0" w:color="auto" w:frame="1"/>
          </w:rPr>
          <w:t>创建者设计模式（Builder design pattern）</w:t>
        </w:r>
      </w:hyperlink>
      <w:r w:rsidRPr="00392B58">
        <w:rPr>
          <w:rFonts w:ascii="Microsoft YaHei" w:eastAsia="Microsoft YaHei" w:hAnsi="Microsoft YaHei" w:cs="Times New Roman" w:hint="eastAsia"/>
          <w:color w:val="000000"/>
          <w:sz w:val="21"/>
          <w:szCs w:val="21"/>
        </w:rPr>
        <w:t>一 种实现形式，帮助创建消息。本例中我们将一个字符串传给MessageBuilder，字符串可以用来指定消息头、过期日期时间、优先级、关联ID、回复 和错误通道等等。一旦完成MessageBuilder配置，调用build()方法就会返回一个消息，此消息可以发送给任何一个通道。</w:t>
      </w:r>
      <w:r w:rsidRPr="00392B58">
        <w:rPr>
          <w:rFonts w:ascii="Microsoft YaHei" w:eastAsia="Microsoft YaHei" w:hAnsi="Microsoft YaHei" w:cs="Times New Roman" w:hint="eastAsia"/>
          <w:color w:val="000000"/>
          <w:sz w:val="21"/>
          <w:szCs w:val="21"/>
        </w:rPr>
        <w:br/>
        <w:t>Listing 6 shows the source code for a command-line application that pulls all of our code together.</w:t>
      </w:r>
      <w:r w:rsidRPr="00392B58">
        <w:rPr>
          <w:rFonts w:ascii="Microsoft YaHei" w:eastAsia="Microsoft YaHei" w:hAnsi="Microsoft YaHei" w:cs="Times New Roman" w:hint="eastAsia"/>
          <w:color w:val="000000"/>
          <w:sz w:val="21"/>
          <w:szCs w:val="21"/>
        </w:rPr>
        <w:br/>
        <w:t>列表6展示了某命令行应用源码，自此该应用将之前所有的代码串起来了。</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列表6、App.java</w:t>
      </w:r>
    </w:p>
    <w:tbl>
      <w:tblPr>
        <w:tblW w:w="13800" w:type="dxa"/>
        <w:tblCellMar>
          <w:left w:w="0" w:type="dxa"/>
          <w:right w:w="0" w:type="dxa"/>
        </w:tblCellMar>
        <w:tblLook w:val="04A0" w:firstRow="1" w:lastRow="0" w:firstColumn="1" w:lastColumn="0" w:noHBand="0" w:noVBand="1"/>
      </w:tblPr>
      <w:tblGrid>
        <w:gridCol w:w="525"/>
        <w:gridCol w:w="1327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tc>
        <w:tc>
          <w:tcPr>
            <w:tcW w:w="1327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com.geekcap.springintegrationexample.main;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com.geekcap.springintegrationexample.service.GreeterService;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org.springframework.context.support.ClassPathXmlApplicationContext;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 Main entry-point into the test application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App</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static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main( String[] args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ClassPathXmlApplicationContext applicationContext = new</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ClassPathXmlApplicationContext( "applicationContext.xml"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GreeterService greeterService = applicationContext.getBean( "greeterServiceImpl", GreeterService.class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greeterService.greet( "Spring Integration!"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lastRenderedPageBreak/>
        <w:t>App类从classpath路径下加载applicationContext.xml文件，此文件位于src/main/resources路径下，通 过Maven自动地将其嵌入到JAR文件中。接下来，App从application context获取greeterServiceImpl bean，最后调用GreeterService的greet()方法。</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A Spring Integration</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图2展示了图1的Spring Integration示例图在本例中的具体实现。</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图2、你好，Spring Integration!</w:t>
      </w:r>
      <w:r w:rsidRPr="00392B58">
        <w:rPr>
          <w:rFonts w:ascii="Microsoft YaHei" w:eastAsia="Microsoft YaHei" w:hAnsi="Microsoft YaHei" w:cs="Times New Roman" w:hint="eastAsia"/>
          <w:color w:val="000000"/>
          <w:sz w:val="24"/>
          <w:szCs w:val="24"/>
        </w:rPr>
        <w:br/>
      </w:r>
      <w:r w:rsidRPr="00392B58">
        <w:rPr>
          <w:rFonts w:ascii="Microsoft YaHei" w:eastAsia="Microsoft YaHei" w:hAnsi="Microsoft YaHei" w:cs="Times New Roman"/>
          <w:noProof/>
          <w:color w:val="000000"/>
          <w:sz w:val="24"/>
          <w:szCs w:val="24"/>
        </w:rPr>
        <w:drawing>
          <wp:inline distT="0" distB="0" distL="0" distR="0">
            <wp:extent cx="2855595" cy="1621790"/>
            <wp:effectExtent l="0" t="0" r="1905" b="0"/>
            <wp:docPr id="2" name="Picture 2" descr="http://ww3.sinaimg.cn/mw690/b254dc71jw1evgzjpwyq6j208c04qt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3.sinaimg.cn/mw690/b254dc71jw1evgzjpwyq6j208c04qt8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1621790"/>
                    </a:xfrm>
                    <a:prstGeom prst="rect">
                      <a:avLst/>
                    </a:prstGeom>
                    <a:noFill/>
                    <a:ln>
                      <a:noFill/>
                    </a:ln>
                  </pic:spPr>
                </pic:pic>
              </a:graphicData>
            </a:graphic>
          </wp:inline>
        </w:drawing>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下面是集成应用流程：</w:t>
      </w:r>
    </w:p>
    <w:p w:rsidR="00392B58" w:rsidRPr="00392B58" w:rsidRDefault="00392B58" w:rsidP="00392B58">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App类调用了GreeterService的greet()方法，把字符串传给”Spring Integration!”给greet()；</w:t>
      </w:r>
    </w:p>
    <w:p w:rsidR="00392B58" w:rsidRPr="00392B58" w:rsidRDefault="00392B58" w:rsidP="00392B58">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GreeterService 用wired注入一个名为helloWorldChannel的MessageChannel。此通道利用一个MessageBuilder创建一个消 息，此消息包含”Spring Integration!”字符串，然后将此消息发送给MessageChannel；</w:t>
      </w:r>
    </w:p>
    <w:p w:rsidR="00392B58" w:rsidRPr="00392B58" w:rsidRDefault="00392B58" w:rsidP="00392B58">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配置的service-activator负责将任何发送到helloWorldChannel的消息调度到HelloService的hello()；</w:t>
      </w:r>
    </w:p>
    <w:p w:rsidR="00392B58" w:rsidRPr="00392B58" w:rsidRDefault="00392B58" w:rsidP="00392B58">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HelloServiceImpl类的hello()方法调用后，”Hello, Spring Integration!”就会打印到屏幕上。</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列表7展示Maven pom.xml文件构建这个应用示例：</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列表7、你好，Spring Integration的Maven POM文件</w:t>
      </w:r>
    </w:p>
    <w:tbl>
      <w:tblPr>
        <w:tblW w:w="12225" w:type="dxa"/>
        <w:tblCellMar>
          <w:left w:w="0" w:type="dxa"/>
          <w:right w:w="0" w:type="dxa"/>
        </w:tblCellMar>
        <w:tblLook w:val="04A0" w:firstRow="1" w:lastRow="0" w:firstColumn="1" w:lastColumn="0" w:noHBand="0" w:noVBand="1"/>
      </w:tblPr>
      <w:tblGrid>
        <w:gridCol w:w="525"/>
        <w:gridCol w:w="1170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55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97</w:t>
            </w:r>
          </w:p>
        </w:tc>
        <w:tc>
          <w:tcPr>
            <w:tcW w:w="1170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&lt;project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xmlns="http://maven.apache.org/POM/4.0.0"</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xmlns:xsi="http://www.w3.org/2001/XMLSchema-instance"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xsi:schemaLocation="http://maven.apache.org/POM/4.0.0 http://maven.apache.org/xsd/maven-4.0.0.xsd"&gt;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&lt;modelVersion&gt;4.0.0&lt;/modelVersion&gt;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&lt;groupId&gt;com.geekcap.javaworld&lt;/groupId&gt;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&lt;artifactId&gt;HelloSpringIntegration&lt;/artifactId&gt;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&lt;version&gt;1.0-SNAPSHOT&lt;/version&gt;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    &lt;packaging&gt;jar&lt;/packaging&gt;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&lt;name&gt;HelloSpringIntegration&lt;/name&gt;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&lt;url&gt;http://maven.apache.org&lt;/url&gt;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&lt;spring.version&gt;3.2.1.RELEASE&lt;/spring.version&gt;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&lt;spring.integration.version&gt;2.2.5.RELEASE&lt;/spring.integration.version&gt;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&lt;java.version&gt;1.6&lt;/java.version&gt;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&lt;project.build.sourceEncoding&gt;UTF-8&lt;/project.build.sourceEncoding&gt;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Spring Dependencies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&lt;artifactId&gt;spring-context&lt;/artifactId&gt;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&lt;artifactId&gt;spring-core&lt;/artifactId&gt;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&lt;artifactId&gt;spring-beans&lt;/artifactId&gt;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Spring Integration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&lt;groupId&gt;org.springframework.integration&lt;/groupId&gt;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&lt;artifactId&gt;spring-integration-core&lt;/artifactId&gt;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&lt;version&gt;${spring.integration.version}&lt;/version&gt;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Testing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&lt;groupId&gt;junit&lt;/groupId&gt;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&lt;artifactId&gt;junit&lt;/artifactId&gt;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&lt;version&gt;4.11&lt;/version&gt;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&lt;scope&gt;test&lt;/scope&gt;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&lt;build&gt;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&lt;groupId&gt;org.apache.maven.plugins&lt;/groupId&gt;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&lt;artifactId&gt;maven-compiler-plugin&lt;/artifactId&gt;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&lt;source&gt;${java.version}&lt;/source&gt;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&lt;target&gt;${java.version}&lt;/target&gt;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&lt;groupId&gt;org.apache.maven.plugins&lt;/groupId&gt;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&lt;artifactId&gt;maven-jar-plugin&lt;/artifactId&gt;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&lt;archive&gt;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&lt;manifest&gt;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&lt;addClasspath&gt;true&lt;/addClasspath&gt;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&lt;classpathPrefix&gt;lib/&lt;/classpathPrefix&gt;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&lt;mainClass&gt;com.geekcap.springintegrationexample.main.App&lt;/mainClass&gt;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&lt;/manifest&gt;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&lt;/archive&gt;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&lt;groupId&gt;org.apache.maven.plugins&lt;/groupId&gt;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&lt;artifactId&gt;maven-dependency-plugin&lt;/artifactId&gt;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&lt;executions&gt;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&lt;execution&gt;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&lt;id&gt;copy&lt;/id&gt;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&lt;phase&gt;install&lt;/phase&gt;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&lt;goals&gt;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&lt;goal&gt;copy-dependencies&lt;/goal&gt;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&lt;/goals&gt;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&lt;outputDirectory&gt;${project.build.directory}/lib&lt;/outputDirectory&gt;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&lt;/execution&gt;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&lt;/executions&gt;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&lt;finalName&gt;hello-spring-integration&lt;/finalName&gt;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&lt;/build&gt;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&lt;/project&gt;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lastRenderedPageBreak/>
        <w:t>POM文件引入Spring核心、上下文、bean依赖，同时引入了特定的Spring Integration依赖，并且定义了三个插件：</w:t>
      </w:r>
    </w:p>
    <w:p w:rsidR="00392B58" w:rsidRPr="00392B58" w:rsidRDefault="00392B58" w:rsidP="00392B58">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maven-compiler-plugin指示Spring采用Java1.6进行构建。</w:t>
      </w:r>
    </w:p>
    <w:p w:rsidR="00392B58" w:rsidRPr="00392B58" w:rsidRDefault="00392B58" w:rsidP="00392B58">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maven- jar-plugin指示Spring包含JAR文件classpath路径下lib目录中的所有文件。同样它会指导Spring为此JAR文件生成名为 com.geekcap.springintegrationexample.main.App的main-class。只要对此文件执行Java -jar命令，该类就会执行。</w:t>
      </w:r>
    </w:p>
    <w:p w:rsidR="00392B58" w:rsidRPr="00392B58" w:rsidRDefault="00392B58" w:rsidP="00392B58">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maven-dependency-plugin指示Maven将所有的项目(project)依赖拷贝到target/lib目录中。</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可以通过下面的命令构建此项目：</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mvn clean install</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正确配置以后，target目录就会执行源代码：</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java -jar hello-spring-integration.jar</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Spring logger 会输出几行日志，紧随其后的是本程序的输出：</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Hello, Spring Integration!</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注意，采用log4j.properties文件配置的Spring logger日志相对简洁，此properties文件改变了Spring组件中的日志级别。</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Spring Integration集成网关代理</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除了发送消息，有时还需要做出回应。倘若你想执行某个服务的某个方法</w:t>
      </w:r>
      <w:del w:id="0" w:author="Unknown">
        <w:r w:rsidRPr="00392B58">
          <w:rPr>
            <w:rFonts w:ascii="Microsoft YaHei" w:eastAsia="Microsoft YaHei" w:hAnsi="Microsoft YaHei" w:cs="Times New Roman" w:hint="eastAsia"/>
            <w:color w:val="000000"/>
            <w:sz w:val="21"/>
            <w:szCs w:val="21"/>
            <w:bdr w:val="none" w:sz="0" w:space="0" w:color="auto" w:frame="1"/>
          </w:rPr>
          <w:delText>，</w:delText>
        </w:r>
      </w:del>
      <w:r w:rsidRPr="00392B58">
        <w:rPr>
          <w:rFonts w:ascii="Microsoft YaHei" w:eastAsia="Microsoft YaHei" w:hAnsi="Microsoft YaHei" w:cs="Times New Roman" w:hint="eastAsia"/>
          <w:color w:val="000000"/>
          <w:sz w:val="21"/>
          <w:szCs w:val="21"/>
        </w:rPr>
        <w:t>并做出回应，那么你可以使用网关代理。目前先介绍这些，稍后我会做出解释。</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首先，创建一个通道和一个服务激活器(service-activator),就像我们前面在列表1中做的那样，不过这次还需要添加一个网关节点。</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列表8 、New channel和service-activator</w:t>
      </w:r>
    </w:p>
    <w:tbl>
      <w:tblPr>
        <w:tblW w:w="18420" w:type="dxa"/>
        <w:tblCellMar>
          <w:left w:w="0" w:type="dxa"/>
          <w:right w:w="0" w:type="dxa"/>
        </w:tblCellMar>
        <w:tblLook w:val="04A0" w:firstRow="1" w:lastRow="0" w:firstColumn="1" w:lastColumn="0" w:noHBand="0" w:noVBand="1"/>
      </w:tblPr>
      <w:tblGrid>
        <w:gridCol w:w="420"/>
        <w:gridCol w:w="1800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tc>
        <w:tc>
          <w:tcPr>
            <w:tcW w:w="1800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 A Spring Integration channel for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use by our gateway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&lt;channel id="helloWorldWithReplyChannel"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A Spring Integration adapter that routes messages sent to the helloWorldChannel to the bean named "helloServiceImpl"'s getHelloMessage() method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&lt;service-activator input-channel="helloWorldWithReplyChannel"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ref="helloServiceImpl"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method="getHelloMessage"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Define a gateway that we can use to capture a return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value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&lt;gateway id="helloWorldGateway"</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service-interface="com.geekcap.springintegrationexample.service.HelloService"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default-request-channel="helloWorldWithReplyChannel"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网关是由一个接口定义的，在本例中该接口是由HelloService实现的。它定义了一个可用的默认请求/输入通道。服务激活器(service-activator)调用一个新方法getHelloMessage()，而非hello()。新方法返回”Hello, NAME”。</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定义网关之后，就可以像列表5那样，将其自动注入到GreeterService。这次没有注入通道，而是注入网关，如列表9其类型为HelloService。</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列表9 、Updated GreeterServiceImpl.java</w:t>
      </w:r>
    </w:p>
    <w:tbl>
      <w:tblPr>
        <w:tblW w:w="9300" w:type="dxa"/>
        <w:tblCellMar>
          <w:left w:w="0" w:type="dxa"/>
          <w:right w:w="0" w:type="dxa"/>
        </w:tblCellMar>
        <w:tblLook w:val="04A0" w:firstRow="1" w:lastRow="0" w:firstColumn="1" w:lastColumn="0" w:noHBand="0" w:noVBand="1"/>
      </w:tblPr>
      <w:tblGrid>
        <w:gridCol w:w="525"/>
        <w:gridCol w:w="877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28</w:t>
            </w:r>
          </w:p>
        </w:tc>
        <w:tc>
          <w:tcPr>
            <w:tcW w:w="877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org.springframework.beans.factory.annotation.Autowired;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org.springframework.integration.MessageChannel;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org.springframework.integration.support.MessageBuilder;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GreeterServiceImpl implements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GreeterService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MessageChannel helloWorldChannel;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HelloService helloWorldGateway;</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@Override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greet(String name)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helloWorldChannel.send(MessageBuilder.withPayload(name).build());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@Override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greet2(String name)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System.out.println( helloWorldGateway.getHelloMessage( name )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更新后的GreeterServiceImpl类自动注入了helloWorldGateway，后者会在applicationContext.xml 文件中被解析，它的类型为HelloService；新写入的方法greet2()会调用此helloWorldGateway，就像在调用 HelloService。从方法的角度看，greet2()仅仅调用了一个HelloService，此接口就如同一个服务bean：方法无需知晓 Spring Integration所涉及的具体事务。</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列表10是更新后的App类，此类会调用新写入的greet2()方法.</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列表10、更改后的 App.java</w:t>
      </w:r>
    </w:p>
    <w:tbl>
      <w:tblPr>
        <w:tblW w:w="13800" w:type="dxa"/>
        <w:tblCellMar>
          <w:left w:w="0" w:type="dxa"/>
          <w:right w:w="0" w:type="dxa"/>
        </w:tblCellMar>
        <w:tblLook w:val="04A0" w:firstRow="1" w:lastRow="0" w:firstColumn="1" w:lastColumn="0" w:noHBand="0" w:noVBand="1"/>
      </w:tblPr>
      <w:tblGrid>
        <w:gridCol w:w="525"/>
        <w:gridCol w:w="1327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tc>
        <w:tc>
          <w:tcPr>
            <w:tcW w:w="1327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com.geekcap.springintegrationexample.main;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com.geekcap.springintegrationexample.service.GreeterService;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org.springframework.context.support.ClassPathXmlApplicationContext;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 Main entry-point into the test application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App</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static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main( String[] args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ClassPathXmlApplicationContext applicationContext = new</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ClassPathXmlApplicationContext( "applicationContext.xml"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GreeterService greeterService = applicationContext.getBean( "greeterServiceImpl", GreeterService.class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greeterService.greet( "Spring Integration!"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greeterService.greet2( "Spring Integration (with response)!");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lastRenderedPageBreak/>
        <w:t>略去Spring的日志部分，此段代码的输出结果如下：</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Hello, Spring Integration!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Hello, Spring Integration (with response)!</w:t>
            </w:r>
          </w:p>
        </w:tc>
      </w:tr>
    </w:tbl>
    <w:p w:rsidR="00392B58" w:rsidRPr="00392B58" w:rsidRDefault="00392B58" w:rsidP="00392B58">
      <w:pPr>
        <w:shd w:val="clear" w:color="auto" w:fill="FFFFFF"/>
        <w:spacing w:after="0" w:line="450" w:lineRule="atLeast"/>
        <w:outlineLvl w:val="2"/>
        <w:rPr>
          <w:rFonts w:ascii="Microsoft YaHei" w:eastAsia="Microsoft YaHei" w:hAnsi="Microsoft YaHei" w:cs="Times New Roman"/>
          <w:color w:val="000000"/>
          <w:sz w:val="30"/>
          <w:szCs w:val="30"/>
        </w:rPr>
      </w:pPr>
      <w:hyperlink r:id="rId14" w:tgtFrame="_blank" w:tooltip="重构" w:history="1">
        <w:r w:rsidRPr="00392B58">
          <w:rPr>
            <w:rFonts w:ascii="Microsoft YaHei" w:eastAsia="Microsoft YaHei" w:hAnsi="Microsoft YaHei" w:cs="Times New Roman" w:hint="eastAsia"/>
            <w:color w:val="0099CC"/>
            <w:sz w:val="30"/>
            <w:szCs w:val="30"/>
            <w:u w:val="single"/>
            <w:bdr w:val="none" w:sz="0" w:space="0" w:color="auto" w:frame="1"/>
          </w:rPr>
          <w:t>重构</w:t>
        </w:r>
      </w:hyperlink>
      <w:r w:rsidRPr="00392B58">
        <w:rPr>
          <w:rFonts w:ascii="Microsoft YaHei" w:eastAsia="Microsoft YaHei" w:hAnsi="Microsoft YaHei" w:cs="Times New Roman" w:hint="eastAsia"/>
          <w:color w:val="000000"/>
          <w:sz w:val="30"/>
          <w:szCs w:val="30"/>
        </w:rPr>
        <w:t>后的新轮子</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这背后发生了什么？这里我们对重构应用做一个总结：</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App类调用GreeterService的greet2()方法；</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greet2()调用getHelloMessage()方法，此方法被认为是一个HelloService方法(确切的说它是一个网关)；</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网关实现了HelloService接口中的方法，该方法通过helloWorldWithReplyChannel通道对请求进行调度；</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通过配置服务激活器(service-activator)，任何发给helloWorldWithReplyChannel的消息都会传给helloServiceImpl的getHelloMessage()方法；</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helloServiceImpl构造了本次响应并将其返回；</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服务激活器(service-activator)通过下面任意一种方式处理响应：一种是定义在服务激活器中的输出通道(output-channel),另一种是定义在消息头重的回复通道。网关自动创建一个临时的匿名、点对点回复通道；监听此通道，并将其添加到消息的replyHeader中；</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通道接受这个响应，将其作为消息，通过回复通道，将其转换成服务中定义的返回值；</w:t>
      </w:r>
    </w:p>
    <w:p w:rsidR="00392B58" w:rsidRPr="00392B58" w:rsidRDefault="00392B58" w:rsidP="00392B58">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最后网关返回响应给调用者，如本例的GreeterServiceImpl。</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Spring Integration集成JMS和ActiveMQ</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到目前为止，通过传递消息我们抽象了一个服务调用。同样，我们在一个网关和通道后面隐藏了一个服务调用。以上两部分给了我们充足的信息，从概念上去理解 Spring Integration是如何工作的。接下来我们利用这些知识来拓展一个更加真实的企业级应用场景，创建通道，让其与某个运行在</w:t>
      </w:r>
      <w:hyperlink r:id="rId15" w:tgtFrame="_blank" w:history="1">
        <w:r w:rsidRPr="00392B58">
          <w:rPr>
            <w:rFonts w:ascii="Microsoft YaHei" w:eastAsia="Microsoft YaHei" w:hAnsi="Microsoft YaHei" w:cs="Times New Roman" w:hint="eastAsia"/>
            <w:color w:val="0099CC"/>
            <w:sz w:val="21"/>
            <w:szCs w:val="21"/>
            <w:u w:val="single"/>
            <w:bdr w:val="none" w:sz="0" w:space="0" w:color="auto" w:frame="1"/>
          </w:rPr>
          <w:t>ActiveMQ</w:t>
        </w:r>
      </w:hyperlink>
      <w:r w:rsidRPr="00392B58">
        <w:rPr>
          <w:rFonts w:ascii="Microsoft YaHei" w:eastAsia="Microsoft YaHei" w:hAnsi="Microsoft YaHei" w:cs="Times New Roman" w:hint="eastAsia"/>
          <w:color w:val="000000"/>
          <w:sz w:val="21"/>
          <w:szCs w:val="21"/>
        </w:rPr>
        <w:t>上的JMS(Java Message Service)主题进行通信。ActiveMQ是一个支持JMS API的开源消息代理，它由Java语言写成，遵循apache协议，可免费使用。</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JMS定义了两种消息传递方式：主题和队列。主题采用发布订阅方式进行运作，而队列采用点对点方式运作。发布订阅范例指的是一个消息生成者发布一个消息后，零个或者多个消费者接受这些消息。点对点范例指的是某个消息生产者发布一个消息，就有一个对应的消费者。用队列做两个组件之间异步通信是很棒的，而主题特别适合事件驱动框架。</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基于事件驱动框的应用要点是将消息生产者与其消费者解耦，方式和发布订阅范例一样；利用主题范例，一个组件通知变化或者更新，但仅有订阅了主题的消费者会接收这些消息。生产者并不知道消费者是谁，也无需关心。这是一个很好的松耦合例子。</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为了展示企业级系统中发布订阅消息方式，我们会构建两个组件：</w:t>
      </w:r>
    </w:p>
    <w:p w:rsidR="00392B58" w:rsidRPr="00392B58" w:rsidRDefault="00392B58" w:rsidP="00392B58">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b/>
          <w:bCs/>
          <w:color w:val="000000"/>
          <w:sz w:val="21"/>
          <w:szCs w:val="21"/>
          <w:bdr w:val="none" w:sz="0" w:space="0" w:color="auto" w:frame="1"/>
        </w:rPr>
        <w:t>PublisherService：</w:t>
      </w:r>
      <w:r w:rsidRPr="00392B58">
        <w:rPr>
          <w:rFonts w:ascii="Microsoft YaHei" w:eastAsia="Microsoft YaHei" w:hAnsi="Microsoft YaHei" w:cs="Times New Roman" w:hint="eastAsia"/>
          <w:color w:val="000000"/>
          <w:sz w:val="21"/>
          <w:szCs w:val="21"/>
        </w:rPr>
        <w:t>一个发布消息给主题的组件；</w:t>
      </w:r>
    </w:p>
    <w:p w:rsidR="00392B58" w:rsidRPr="00392B58" w:rsidRDefault="00392B58" w:rsidP="00392B58">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b/>
          <w:bCs/>
          <w:color w:val="000000"/>
          <w:sz w:val="21"/>
          <w:szCs w:val="21"/>
          <w:bdr w:val="none" w:sz="0" w:space="0" w:color="auto" w:frame="1"/>
        </w:rPr>
        <w:t>MessageListener：</w:t>
      </w:r>
      <w:r w:rsidRPr="00392B58">
        <w:rPr>
          <w:rFonts w:ascii="Microsoft YaHei" w:eastAsia="Microsoft YaHei" w:hAnsi="Microsoft YaHei" w:cs="Times New Roman" w:hint="eastAsia"/>
          <w:color w:val="000000"/>
          <w:sz w:val="21"/>
          <w:szCs w:val="21"/>
        </w:rPr>
        <w:t>一个可以订阅主题，并接收消息的组件。</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为了将消息传给一个RESTful服务-（作为一种发布消息到主题的方式，）我们需要围绕PublisherService构建基础组件。图3显示了各个组件之间是如何交互的，接下来的是具体细节。</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图3、 JMS Spring Integration示例</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noProof/>
          <w:color w:val="000000"/>
          <w:sz w:val="21"/>
          <w:szCs w:val="21"/>
        </w:rPr>
        <w:drawing>
          <wp:inline distT="0" distB="0" distL="0" distR="0">
            <wp:extent cx="2122170" cy="2855595"/>
            <wp:effectExtent l="0" t="0" r="0" b="1905"/>
            <wp:docPr id="1" name="Picture 1" descr="http://ww3.sinaimg.cn/mw690/b254dc71jw1evgzjqg5rjj206708cw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3.sinaimg.cn/mw690/b254dc71jw1evgzjqg5rjj206708cw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2170" cy="2855595"/>
                    </a:xfrm>
                    <a:prstGeom prst="rect">
                      <a:avLst/>
                    </a:prstGeom>
                    <a:noFill/>
                    <a:ln>
                      <a:noFill/>
                    </a:ln>
                  </pic:spPr>
                </pic:pic>
              </a:graphicData>
            </a:graphic>
          </wp:inline>
        </w:drawing>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下面是图3具体流程：</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REST客户端发布消息到MessageController，此Controller为Spring MVC Controller</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MessageController调用PublishService的 send() 方法发布一个消息到topicChannel</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配置一个JMS 输出 channel适配器将topicChannel中的消息调度到topic.myTopic</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ConnectionFactory中定义了JMS配置文件</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配置一个JMS消息驱动通道适配器用来监听topic.myTopic主题，并发送消息到listenerChannel</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配置一个service-activator调度listenerChannel中的消息到messageListenerImpl的processMessage()方法中</w:t>
      </w:r>
    </w:p>
    <w:p w:rsidR="00392B58" w:rsidRPr="00392B58" w:rsidRDefault="00392B58" w:rsidP="00392B58">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messageListenerImpl类接收这些消息，并对其进行处理，显示在屏幕上</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本应用的配置在列表11中展示。</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列表11、springintegrationexample-servlet.xml (Application Context)</w:t>
      </w:r>
    </w:p>
    <w:tbl>
      <w:tblPr>
        <w:tblW w:w="16635" w:type="dxa"/>
        <w:tblCellMar>
          <w:left w:w="0" w:type="dxa"/>
          <w:right w:w="0" w:type="dxa"/>
        </w:tblCellMar>
        <w:tblLook w:val="04A0" w:firstRow="1" w:lastRow="0" w:firstColumn="1" w:lastColumn="0" w:noHBand="0" w:noVBand="1"/>
      </w:tblPr>
      <w:tblGrid>
        <w:gridCol w:w="525"/>
        <w:gridCol w:w="1611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33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59</w:t>
            </w:r>
          </w:p>
        </w:tc>
        <w:tc>
          <w:tcPr>
            <w:tcW w:w="1611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&lt;?xml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version="1.0"</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encoding="UTF-8"?&gt;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&lt;beans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xmlns="http://www.springframework.org/schema/beans"</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xmlns:xsi="http://www.w3.org/2001/XMLSchema-instance"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xmlns:context="http://www.springframework.org/schema/context"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xmlns:int="http://www.springframework.org/schema/integration"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xmlns:int-jms="http://www.springframework.org/schema/integration/jms"</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xmlns:oxm="http://www.springframework.org/schema/oxm"</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xmlns:int-jme="http://www.springframework.org/schema/integration"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xsi:schemaLocation="http://www.springframework.org/schema/beans http://www.springframework.org/schema/beans/spring-beans-2.5.xsd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http://www.springframework.org/schema/context http://www.springframework.org/schema/context/spring-context-2.5.xsd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http://www.springframework.org/schema/integration http://www.springframework.org/schema/integration/spring-integration.xsd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http://www.springframework.org/schema/integration/jms http://www.springframework.org/schema/integration/jms/spring-integration-jms.xsd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http://www.springframework.org/schema/oxm http://www.springframework.org/schema/oxm/spring-oxm-3.0.xsd"&gt;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Component scan to find all Spring components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&lt;context:component-scan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base-package="com.geekcap.springintegrationexample"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&lt;property</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name="order"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value="1"</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&lt;property</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name="messageConverters"&gt;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&lt;list&gt;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Default converters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&lt;/list&gt;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Define a channel to communicate out to a JMS Destination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id="topicChannel"/&gt;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    &lt;!-- Define the ActiveMQ connection factory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id="connectionFactory"&gt;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&lt;property</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name="brokerURL"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value="tcp://localhost:61616"/&gt;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&lt;/bean&gt;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Define an adaptor that route topicChannel messages to the myTopic topic; the outbound-channel-adapter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automagically finds the configured connectionFactory bean (by naming convention)</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&lt;int-jms:outbound-channel-adapter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channel="topicChannel"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destination-name="topic.myTopic"</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pub-sub-domain="true"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Create a channel for a listener that will consume messages--&gt;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id="listenerChannel"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&lt;int-jms:message-driven-channel-adapter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id="messageDrivenAdapter"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channel="listenerChannel"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destination-name="topic.myTopic"</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pub-sub-domain="true"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&lt;int:service-activator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input-channel="listenerChannel"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ref="messageListenerImpl"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method="processMessage"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&lt;/beans&gt;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lastRenderedPageBreak/>
        <w:t>列表11的最开始为Spring MVC建立了AnnotationMethodHandlerAdapter，这个超越了本文的范畴。你需要掌握的是，消息转换器展示的内容由Spring Controllers返回。本例中最重要的部分如下：</w:t>
      </w:r>
    </w:p>
    <w:p w:rsidR="00392B58" w:rsidRPr="00392B58" w:rsidRDefault="00392B58" w:rsidP="00392B58">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connectionFactory定义了ActiveMQ连接参数，ActiveMQ安装在本机上，默认配置，端口号为61616。</w:t>
      </w:r>
    </w:p>
    <w:p w:rsidR="00392B58" w:rsidRPr="00392B58" w:rsidRDefault="00392B58" w:rsidP="00392B58">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topicChannel定义了一个用来发布消息的通道(如下)。</w:t>
      </w:r>
    </w:p>
    <w:p w:rsidR="00392B58" w:rsidRPr="00392B58" w:rsidRDefault="00392B58" w:rsidP="00392B58">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outbound-channel-adapter定 义在Spring Integration JMS命名空间中，将topicChannel中的消息发布到topic.myTopic，并将其设置为一个主题范例。pub-sub-domain设置 为true意味着此为主题范例，设置为false则为队列范例；需要注意的是，outbound-channel-adapter通过connectionFactory的bean名找到ActiveMQ配置。</w:t>
      </w:r>
    </w:p>
    <w:p w:rsidR="00392B58" w:rsidRPr="00392B58" w:rsidRDefault="00392B58" w:rsidP="00392B58">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listenerChannel定义了一个用来处理消息的channel。</w:t>
      </w:r>
    </w:p>
    <w:p w:rsidR="00392B58" w:rsidRPr="00392B58" w:rsidRDefault="00392B58" w:rsidP="00392B58">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message-driven-channel-adapter定义了一个适配器，用来监听topic.myTopic主题中的消息，并将其派发给listenerChannel。</w:t>
      </w:r>
    </w:p>
    <w:p w:rsidR="00392B58" w:rsidRPr="00392B58" w:rsidRDefault="00392B58" w:rsidP="00392B58">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service-activator再将listenerChannel中的消息派发给messageListenerImpl的processMessage()方法。</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发布：MessageController.java</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你可以</w:t>
      </w:r>
      <w:hyperlink r:id="rId17" w:tgtFrame="_blank" w:history="1">
        <w:r w:rsidRPr="00392B58">
          <w:rPr>
            <w:rFonts w:ascii="Microsoft YaHei" w:eastAsia="Microsoft YaHei" w:hAnsi="Microsoft YaHei" w:cs="Times New Roman" w:hint="eastAsia"/>
            <w:color w:val="0099CC"/>
            <w:sz w:val="21"/>
            <w:szCs w:val="21"/>
            <w:u w:val="single"/>
            <w:bdr w:val="none" w:sz="0" w:space="0" w:color="auto" w:frame="1"/>
          </w:rPr>
          <w:t>下载源码</w:t>
        </w:r>
      </w:hyperlink>
      <w:r w:rsidRPr="00392B58">
        <w:rPr>
          <w:rFonts w:ascii="Microsoft YaHei" w:eastAsia="Microsoft YaHei" w:hAnsi="Microsoft YaHei" w:cs="Times New Roman" w:hint="eastAsia"/>
          <w:color w:val="000000"/>
          <w:sz w:val="21"/>
          <w:szCs w:val="21"/>
        </w:rPr>
        <w:t>获取所有文件。我仅仅回顾一下重点。首先，列表12展示了MessageController类，用来消息发布。</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Helvetica" w:eastAsia="Microsoft YaHei" w:hAnsi="Helvetica" w:cs="Helvetica"/>
          <w:b/>
          <w:bCs/>
          <w:color w:val="000000"/>
          <w:sz w:val="24"/>
          <w:szCs w:val="24"/>
          <w:bdr w:val="none" w:sz="0" w:space="0" w:color="auto" w:frame="1"/>
        </w:rPr>
        <w:t>列表</w:t>
      </w:r>
      <w:r w:rsidRPr="00392B58">
        <w:rPr>
          <w:rFonts w:ascii="Helvetica" w:eastAsia="Microsoft YaHei" w:hAnsi="Helvetica" w:cs="Helvetica"/>
          <w:b/>
          <w:bCs/>
          <w:color w:val="000000"/>
          <w:sz w:val="24"/>
          <w:szCs w:val="24"/>
          <w:bdr w:val="none" w:sz="0" w:space="0" w:color="auto" w:frame="1"/>
        </w:rPr>
        <w:t>12</w:t>
      </w:r>
      <w:r w:rsidRPr="00392B58">
        <w:rPr>
          <w:rFonts w:ascii="Helvetica" w:eastAsia="Microsoft YaHei" w:hAnsi="Helvetica" w:cs="Helvetica"/>
          <w:b/>
          <w:bCs/>
          <w:color w:val="000000"/>
          <w:sz w:val="24"/>
          <w:szCs w:val="24"/>
          <w:bdr w:val="none" w:sz="0" w:space="0" w:color="auto" w:frame="1"/>
        </w:rPr>
        <w:t>、</w:t>
      </w:r>
      <w:r w:rsidRPr="00392B58">
        <w:rPr>
          <w:rFonts w:ascii="Helvetica" w:eastAsia="Microsoft YaHei" w:hAnsi="Helvetica" w:cs="Helvetica"/>
          <w:b/>
          <w:bCs/>
          <w:color w:val="000000"/>
          <w:sz w:val="24"/>
          <w:szCs w:val="24"/>
          <w:bdr w:val="none" w:sz="0" w:space="0" w:color="auto" w:frame="1"/>
        </w:rPr>
        <w:t xml:space="preserve"> MessageController.java</w:t>
      </w:r>
    </w:p>
    <w:tbl>
      <w:tblPr>
        <w:tblW w:w="14745" w:type="dxa"/>
        <w:tblCellMar>
          <w:left w:w="0" w:type="dxa"/>
          <w:right w:w="0" w:type="dxa"/>
        </w:tblCellMar>
        <w:tblLook w:val="04A0" w:firstRow="1" w:lastRow="0" w:firstColumn="1" w:lastColumn="0" w:noHBand="0" w:noVBand="1"/>
      </w:tblPr>
      <w:tblGrid>
        <w:gridCol w:w="525"/>
        <w:gridCol w:w="1422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31</w:t>
            </w:r>
          </w:p>
        </w:tc>
        <w:tc>
          <w:tcPr>
            <w:tcW w:w="1422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com.geekcap.springintegrationexample.web;</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com.geekcap.springintegrationexample.service.PublishService;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org.springframework.beans.factory.annotation.Autowired;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org.springframework.http.HttpStatus;</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org.springframework.stereotype.Controller;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org.springframework.web.bind.annotation.RequestBody;</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org.springframework.web.bind.annotation.RequestMapping;</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org.springframework.web.bind.annotation.RequestMethod;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org.springframework.web.bind.annotation.ResponseBody;</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javax.servlet.http.HttpServletResponse;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@Controller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MessageController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PublishService publishService;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@RequestMapping( value = "/message", method = RequestMethod.POST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@ResponseBody</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postMessage( @RequestBody</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com.geekcap.springintegrationexample.model.Message message, HttpServletResponse response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 Publish the message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publishService.send( message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 Set the status to 201 because we created a new message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response.setStatus( HttpStatus.CREATED.value()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MessageController是一个Spring MVC controller，实现了RESTful web service处理POST到 /message 资源。要求一 个JSON对象，后面我们会提到，Spring MVC最自动将其转换为一个com.geekcap.springintegrationexample.model.Message。 MessageController将此message传给PublishService，后者调用send()方法，将Message传递给调用者。</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列表13展示了PublishServiceImpl类：</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列表13、PublishServiceImpl.java</w:t>
      </w:r>
    </w:p>
    <w:tbl>
      <w:tblPr>
        <w:tblW w:w="9915" w:type="dxa"/>
        <w:tblCellMar>
          <w:left w:w="0" w:type="dxa"/>
          <w:right w:w="0" w:type="dxa"/>
        </w:tblCellMar>
        <w:tblLook w:val="04A0" w:firstRow="1" w:lastRow="0" w:firstColumn="1" w:lastColumn="0" w:noHBand="0" w:noVBand="1"/>
      </w:tblPr>
      <w:tblGrid>
        <w:gridCol w:w="240"/>
        <w:gridCol w:w="10322"/>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26</w:t>
            </w:r>
          </w:p>
        </w:tc>
        <w:tc>
          <w:tcPr>
            <w:tcW w:w="939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com.geekcap.springintegrationexample.model.Message;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org.apache.log4j.Logger;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org.springframework.beans.factory.annotation.Autowired;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org.springframework.beans.factory.annotation.Qualifier;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org.springframework.integration.MessageChannel;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org.springframework.integration.message.GenericMessage;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org.springframework.integration.support.MessageBuilder;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PublishServiceImpl implements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PublishService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static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final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Logger logger = Logger.getLogger( PublishServiceImpl.class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@Autowired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MessageChannel topicChannel;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@Override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send( Message message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logger.info( "Sending message to message channel: "</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 message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topicChannel.send( MessageBuilder.withPayload( message.toString() ).build()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PublishServiceImpl类注入了topicChannel，topicChannel由application context创建；借助MessageBuilder类发送一个字符串类型的Message。这些都是发布一个消息到ActiveMQ主题所必需的。重 点是，Spring Integration利用outbound-channel-adapter查找connectionFactory，最终找到主题目标 topic.myTopic，并且将消息发送给它。</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订阅：MessageListenerImpl</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在操作的另一端，列表14展示了MessageListenerImpl类的源码：</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列表14 、MessageListenerImpl.java</w:t>
      </w:r>
    </w:p>
    <w:tbl>
      <w:tblPr>
        <w:tblW w:w="10020" w:type="dxa"/>
        <w:tblCellMar>
          <w:left w:w="0" w:type="dxa"/>
          <w:right w:w="0" w:type="dxa"/>
        </w:tblCellMar>
        <w:tblLook w:val="04A0" w:firstRow="1" w:lastRow="0" w:firstColumn="1" w:lastColumn="0" w:noHBand="0" w:noVBand="1"/>
      </w:tblPr>
      <w:tblGrid>
        <w:gridCol w:w="525"/>
        <w:gridCol w:w="949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17</w:t>
            </w:r>
          </w:p>
        </w:tc>
        <w:tc>
          <w:tcPr>
            <w:tcW w:w="949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com.geekcap.springintegrationexample.listener;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org.apache.log4j.Logger;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org.springframework.integration.annotation.ServiceActivator;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MessageListenerImpl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private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static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final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Logger logger = Logger.getLogger( MessageListenerImpl.class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void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processMessage( String message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logger.info( "Received message: "</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 message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System.out.println( "MessageListener::::::Received message: "</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 message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lastRenderedPageBreak/>
        <w:t>MessageListenerImpl类作为一个服务，定义了一个方法：processMessage(String)。定义在application context中的message-driven-channel-adapter，负责监听发布在topic.myTopic主题中的消息，并将其派发 给listenerChannel。service-activator再将listenerChannel中的消息派发给 messageListenerImpl类的processMessage(String)方法。正如你所看到 的，MessageListenerImpl对于如何回应JMS 消息一无所知，所有的细节都交由application context配置文件处理。</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构建和运行应用</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此项目的POM文件如列表15所示</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列表15 、pom.xml</w:t>
      </w:r>
    </w:p>
    <w:tbl>
      <w:tblPr>
        <w:tblW w:w="12015" w:type="dxa"/>
        <w:tblCellMar>
          <w:left w:w="0" w:type="dxa"/>
          <w:right w:w="0" w:type="dxa"/>
        </w:tblCellMar>
        <w:tblLook w:val="04A0" w:firstRow="1" w:lastRow="0" w:firstColumn="1" w:lastColumn="0" w:noHBand="0" w:noVBand="1"/>
      </w:tblPr>
      <w:tblGrid>
        <w:gridCol w:w="630"/>
        <w:gridCol w:w="1138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63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109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152</w:t>
            </w:r>
          </w:p>
        </w:tc>
        <w:tc>
          <w:tcPr>
            <w:tcW w:w="1138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&lt;project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xmlns="http://maven.apache.org/POM/4.0.0"</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xmlns:xsi="http://www.w3.org/2001/XMLSchema-instance"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xsi:schemaLocation="http://maven.apache.org/POM/4.0.0 http://maven.apache.org/maven-v4_0_0.xsd"&gt;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&lt;modelVersion&gt;4.0.0&lt;/modelVersion&gt;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&lt;groupId&gt;com.geekcap&lt;/groupId&gt;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&lt;artifactId&gt;spring-integration-example&lt;/artifactId&gt;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&lt;packaging&gt;war&lt;/packaging&gt;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&lt;version&gt;1.0-SNAPSHOT&lt;/version&gt;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&lt;name&gt;spring-integration-example Maven Webapp&lt;/name&gt;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&lt;url&gt;http://maven.apache.org&lt;/url&gt;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&lt;spring.version&gt;3.2.1.RELEASE&lt;/spring.version&gt;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&lt;spring.integration.version&gt;2.2.5.RELEASE&lt;/spring.integration.version&gt;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&lt;servlet-api.version&gt;2.5&lt;/servlet-api.version&gt;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&lt;java.version&gt;1.6&lt;/java.version&gt;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&lt;jackson.version&gt;1.9.12&lt;/jackson.version&gt;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&lt;project.build.sourceEncoding&gt;UTF-8&lt;/project.build.sourceEncoding&gt;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&lt;/properties&gt;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lastRenderedPageBreak/>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Spring Dependencies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&lt;artifactId&gt;spring-context&lt;/artifactId&gt;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&lt;artifactId&gt;spring-core&lt;/artifactId&gt;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&lt;artifactId&gt;spring-web&lt;/artifactId&gt;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&lt;artifactId&gt;spring-webmvc&lt;/artifactId&gt;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&lt;artifactId&gt;spring-beans&lt;/artifactId&gt;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&lt;artifactId&gt;spring-oxm&lt;/artifactId&gt;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&lt;artifactId&gt;spring-orm&lt;/artifactId&gt;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&lt;artifactId&gt;spring-jms&lt;/artifactId&gt;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&lt;groupId&gt;javax.servlet&lt;/groupId&gt;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&lt;artifactId&gt;servlet-api&lt;/artifactId&gt;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&lt;version&gt;${servlet-api.version}&lt;/version&gt;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&lt;scope&gt;provided&lt;/scope&gt;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Spring Integration--&gt;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&lt;groupId&gt;org.springframework.integration&lt;/groupId&gt;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&lt;artifactId&gt;spring-integration-core&lt;/artifactId&gt;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&lt;version&gt;${spring.integration.version}&lt;/version&gt;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&lt;groupId&gt;org.springframework.integration&lt;/groupId&gt;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&lt;artifactId&gt;spring-integration-jms&lt;/artifactId&gt;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&lt;version&gt;${spring.integration.version}&lt;/version&gt;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Logging: Log4J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&lt;groupId&gt;commons-logging&lt;/groupId&gt;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&lt;artifactId&gt;commons-logging&lt;/artifactId&gt;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&lt;version&gt;1.1.1&lt;/version&gt;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&lt;groupId&gt;org.slf4j&lt;/groupId&gt;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&lt;artifactId&gt;slf4j-log4j12&lt;/artifactId&gt;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&lt;version&gt;1.5.8&lt;/version&gt;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&lt;groupId&gt;log4j&lt;/groupId&gt;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&lt;artifactId&gt;log4j&lt;/artifactId&gt;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&lt;version&gt;1.2.15&lt;/version&gt;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&lt;groupId&gt;javax.mail&lt;/groupId&gt;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&lt;artifactId&gt;mail&lt;/artifactId&gt;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&lt;groupId&gt;javax.jms&lt;/groupId&gt;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&lt;artifactId&gt;jms&lt;/artifactId&gt;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&lt;groupId&gt;com.sun.jdmk&lt;/groupId&gt;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&lt;artifactId&gt;jmxtools&lt;/artifactId&gt;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&lt;groupId&gt;com.sun.jmx&lt;/groupId&gt;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&lt;artifactId&gt;jmxri&lt;/artifactId&gt;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&lt;/exclusions&gt;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Include Jackson so that we can render JSON responses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&lt;groupId&gt;org.codehaus.jackson&lt;/groupId&gt;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&lt;artifactId&gt;jackson-jaxrs&lt;/artifactId&gt;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&lt;version&gt;1.6.1&lt;/version&gt;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Include ActiveMQ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&lt;groupId&gt;org.apache.activemq&lt;/groupId&gt;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&lt;artifactId&gt;activemq-core&lt;/artifactId&gt;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&lt;version&gt;5.7.0&lt;/version&gt;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 JUnit --&gt;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lastRenderedPageBreak/>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&lt;groupId&gt;junit&lt;/groupId&gt;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&lt;artifactId&gt;junit&lt;/artifactId&gt;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&lt;version&gt;4.11&lt;/version&gt;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&lt;scope&gt;test&lt;/scope&gt;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&lt;/dependency&gt;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&lt;/dependencies&gt;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&lt;build&gt;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&lt;groupId&gt;org.apache.maven.plugins&lt;/groupId&gt;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&lt;artifactId&gt;maven-compiler-plugin&lt;/artifactId&gt;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&lt;source&gt;${java.version}&lt;/source&gt;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&lt;target&gt;${java.version}&lt;/target&gt;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&lt;/configuration&gt;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&lt;/plugins&gt;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&lt;finalName&gt;spring-integration-example&lt;/finalName&gt;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&lt;/build&gt;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&lt;/project&gt;</w:t>
            </w:r>
          </w:p>
        </w:tc>
      </w:tr>
    </w:tbl>
    <w:p w:rsidR="00392B58" w:rsidRPr="00392B58" w:rsidRDefault="00392B58" w:rsidP="00392B58">
      <w:pPr>
        <w:shd w:val="clear" w:color="auto" w:fill="FFFFFF"/>
        <w:spacing w:after="300" w:line="450" w:lineRule="atLeast"/>
        <w:outlineLvl w:val="2"/>
        <w:rPr>
          <w:rFonts w:ascii="Microsoft YaHei" w:eastAsia="Microsoft YaHei" w:hAnsi="Microsoft YaHei" w:cs="Times New Roman"/>
          <w:color w:val="000000"/>
          <w:sz w:val="30"/>
          <w:szCs w:val="30"/>
        </w:rPr>
      </w:pPr>
      <w:r w:rsidRPr="00392B58">
        <w:rPr>
          <w:rFonts w:ascii="Microsoft YaHei" w:eastAsia="Microsoft YaHei" w:hAnsi="Microsoft YaHei" w:cs="Times New Roman" w:hint="eastAsia"/>
          <w:color w:val="000000"/>
          <w:sz w:val="30"/>
          <w:szCs w:val="30"/>
        </w:rPr>
        <w:lastRenderedPageBreak/>
        <w:t>应用依赖</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本例包括以下依赖：</w:t>
      </w:r>
    </w:p>
    <w:p w:rsidR="00392B58" w:rsidRPr="00392B58" w:rsidRDefault="00392B58" w:rsidP="00392B58">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Core Spring</w:t>
      </w:r>
    </w:p>
    <w:p w:rsidR="00392B58" w:rsidRPr="00392B58" w:rsidRDefault="00392B58" w:rsidP="00392B58">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MVC</w:t>
      </w:r>
    </w:p>
    <w:p w:rsidR="00392B58" w:rsidRPr="00392B58" w:rsidRDefault="00392B58" w:rsidP="00392B58">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JMS</w:t>
      </w:r>
    </w:p>
    <w:p w:rsidR="00392B58" w:rsidRPr="00392B58" w:rsidRDefault="00392B58" w:rsidP="00392B58">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Integration</w:t>
      </w:r>
    </w:p>
    <w:p w:rsidR="00392B58" w:rsidRPr="00392B58" w:rsidRDefault="00392B58" w:rsidP="00392B58">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Integration JMS</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你需要给集成后的组件添加额外的依赖，其中的一些配置可以有多个选项，但它们都可以整合到通道和适配器中。</w:t>
      </w:r>
    </w:p>
    <w:p w:rsidR="00392B58" w:rsidRPr="00392B58" w:rsidRDefault="00392B58" w:rsidP="00392B58">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392B58">
        <w:rPr>
          <w:rFonts w:ascii="Microsoft YaHei" w:eastAsia="Microsoft YaHei" w:hAnsi="Microsoft YaHei" w:cs="Times New Roman" w:hint="eastAsia"/>
          <w:color w:val="000000"/>
          <w:sz w:val="30"/>
          <w:szCs w:val="30"/>
        </w:rPr>
        <w:t>部署Tomcat和ActiveMQ</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接下来，利用下面的命令构建此应用：</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mvn clean install</w:t>
            </w:r>
          </w:p>
        </w:tc>
      </w:tr>
    </w:tbl>
    <w:p w:rsidR="00392B58" w:rsidRPr="00392B58" w:rsidRDefault="00392B58" w:rsidP="00392B58">
      <w:pPr>
        <w:shd w:val="clear" w:color="auto" w:fill="FFFFFF"/>
        <w:spacing w:after="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可以从</w:t>
      </w:r>
      <w:hyperlink r:id="rId18" w:tgtFrame="_blank" w:history="1">
        <w:r w:rsidRPr="00392B58">
          <w:rPr>
            <w:rFonts w:ascii="Microsoft YaHei" w:eastAsia="Microsoft YaHei" w:hAnsi="Microsoft YaHei" w:cs="Times New Roman" w:hint="eastAsia"/>
            <w:color w:val="0099CC"/>
            <w:sz w:val="21"/>
            <w:szCs w:val="21"/>
            <w:u w:val="single"/>
            <w:bdr w:val="none" w:sz="0" w:space="0" w:color="auto" w:frame="1"/>
          </w:rPr>
          <w:t>Apache Tomcat网站</w:t>
        </w:r>
      </w:hyperlink>
      <w:r w:rsidRPr="00392B58">
        <w:rPr>
          <w:rFonts w:ascii="Microsoft YaHei" w:eastAsia="Microsoft YaHei" w:hAnsi="Microsoft YaHei" w:cs="Times New Roman" w:hint="eastAsia"/>
          <w:color w:val="000000"/>
          <w:sz w:val="21"/>
          <w:szCs w:val="21"/>
        </w:rPr>
        <w:t>下载Tomcat，在本地解压，执行Tomcat bin目录下的startup.sh或者startup.bat文件，启动tomcat。将最终的WAR文件拷贝到Tomcat webapps目录下方便部署到tomcat中。也可以从</w:t>
      </w:r>
      <w:hyperlink r:id="rId19" w:tgtFrame="_blank" w:history="1">
        <w:r w:rsidRPr="00392B58">
          <w:rPr>
            <w:rFonts w:ascii="Microsoft YaHei" w:eastAsia="Microsoft YaHei" w:hAnsi="Microsoft YaHei" w:cs="Times New Roman" w:hint="eastAsia"/>
            <w:color w:val="0099CC"/>
            <w:sz w:val="21"/>
            <w:szCs w:val="21"/>
            <w:u w:val="single"/>
            <w:bdr w:val="none" w:sz="0" w:space="0" w:color="auto" w:frame="1"/>
          </w:rPr>
          <w:t>Apache ActiveMQ网站</w:t>
        </w:r>
      </w:hyperlink>
      <w:r w:rsidRPr="00392B58">
        <w:rPr>
          <w:rFonts w:ascii="Microsoft YaHei" w:eastAsia="Microsoft YaHei" w:hAnsi="Microsoft YaHei" w:cs="Times New Roman" w:hint="eastAsia"/>
          <w:color w:val="000000"/>
          <w:sz w:val="21"/>
          <w:szCs w:val="21"/>
        </w:rPr>
        <w:t>下载ActiveMQ，在本地解压，执行bin目录下的命令:</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./activemq start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或者window操作系统：</w:t>
      </w:r>
    </w:p>
    <w:tbl>
      <w:tblPr>
        <w:tblW w:w="9300" w:type="dxa"/>
        <w:tblCellMar>
          <w:left w:w="0" w:type="dxa"/>
          <w:right w:w="0" w:type="dxa"/>
        </w:tblCellMar>
        <w:tblLook w:val="04A0" w:firstRow="1" w:lastRow="0" w:firstColumn="1" w:lastColumn="0" w:noHBand="0" w:noVBand="1"/>
      </w:tblPr>
      <w:tblGrid>
        <w:gridCol w:w="420"/>
        <w:gridCol w:w="88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tc>
        <w:tc>
          <w:tcPr>
            <w:tcW w:w="88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activemq start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你可以执行activemq stop停止ActiveMQ，执行shutdown.sh或者shutdown.bat关闭Tomcat。建议先启动ActiveMQ，这样本例中的应用就能够连接到topic.myTopic主题，并开始消息监听。</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t>整合应用和Spring Integration</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大家已经了解消息、通道、适配器、网关如何一起工作，从消息生产者到消息消费者去抽象消息；了解ActiveMQ 和 JMS如何集成到Spring Integration中。Spring Integration最强大的地方，当开始思考构建模块和复用服务，你就可以用Spring Integration整合application工作流。比如，一个事件驱动应用既可以发布一个轻量级负载消息(鉴别某个系统，该系统产生受影响资源的事件和ID),也可以发布一个重量级负载消息(包含所有修改资源的内容)。</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使用轻量级负载的好处是，倘若资源经常改变，无需担心重量级负载内容：回到系统记录–其实是一种资源，寻找最新的改动资源版本。缺点是每一次系统产生一个事件，所有监听器都会调用系统回复，这样很可能会增加负载。因此，折衷的办法是系统产生一个重量级负载，禁止监听器回掉。倘若系统同一资源产生多个事件，其中一些负载可能过期，调节性事件负载落到监听器上。</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我们可以配置Spring Integration结合入站的、出站通道和模块组件去处理这两种场景。一个具体的例子，前面例子中定义的监听器，这里采用Spring Integration配置此监听器：</w:t>
      </w:r>
    </w:p>
    <w:tbl>
      <w:tblPr>
        <w:tblW w:w="12435" w:type="dxa"/>
        <w:tblCellMar>
          <w:left w:w="0" w:type="dxa"/>
          <w:right w:w="0" w:type="dxa"/>
        </w:tblCellMar>
        <w:tblLook w:val="04A0" w:firstRow="1" w:lastRow="0" w:firstColumn="1" w:lastColumn="0" w:noHBand="0" w:noVBand="1"/>
      </w:tblPr>
      <w:tblGrid>
        <w:gridCol w:w="420"/>
        <w:gridCol w:w="1201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tc>
        <w:tc>
          <w:tcPr>
            <w:tcW w:w="1201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 Create a channel for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a listener that will consume messages--&gt;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&lt;int:channel id="listenerChannel"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&lt;int-jms:message-driven-channel-adapter id="messageDrivenAdapter"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channel="listenerChannel"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destination-name="topic.myTopic"</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pub-sub-domain="true"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&lt;int:service-activator input-channel="listenerChannel"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ref="messageListenerImpl"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method="processMessage"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从理论上讲，负载已经存在，并传递给了messageListenerImpl的processMessage()方法。倘若没有传递过去会怎样？倘若发送给topic.myTopic的消息仅仅是改动资源的ID会怎样？这取决于系统回掉以及获取负载？重写逻辑？幸运的是，这些都不需要。我们可以定义另外一个bean来获取这些负载，派发消息到这个bean，并将此bean的响应传给messageListenerImpl bean。</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列表16展示了new</w:t>
      </w:r>
      <w:r w:rsidRPr="00392B58">
        <w:rPr>
          <w:rFonts w:ascii="Consolas" w:eastAsia="Times New Roman" w:hAnsi="Consolas" w:cs="Consolas"/>
          <w:color w:val="000000"/>
          <w:sz w:val="21"/>
          <w:szCs w:val="21"/>
          <w:bdr w:val="none" w:sz="0" w:space="0" w:color="auto" w:frame="1"/>
        </w:rPr>
        <w:t>RetrievePayloadImpl</w:t>
      </w:r>
      <w:r w:rsidRPr="00392B58">
        <w:rPr>
          <w:rFonts w:ascii="Microsoft YaHei" w:eastAsia="Microsoft YaHei" w:hAnsi="Microsoft YaHei" w:cs="Microsoft YaHei" w:hint="eastAsia"/>
          <w:color w:val="000000"/>
          <w:sz w:val="21"/>
          <w:szCs w:val="21"/>
          <w:bdr w:val="none" w:sz="0" w:space="0" w:color="auto" w:frame="1"/>
        </w:rPr>
        <w:t>类的源码</w:t>
      </w:r>
      <w:r w:rsidRPr="00392B58">
        <w:rPr>
          <w:rFonts w:ascii="Microsoft YaHei" w:eastAsia="Microsoft YaHei" w:hAnsi="Microsoft YaHei" w:cs="Microsoft YaHei"/>
          <w:color w:val="000000"/>
          <w:sz w:val="21"/>
          <w:szCs w:val="21"/>
          <w:bdr w:val="none" w:sz="0" w:space="0" w:color="auto" w:frame="1"/>
        </w:rPr>
        <w:t>。</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列表16、 RetrievePayloadImpl.java</w:t>
      </w:r>
    </w:p>
    <w:tbl>
      <w:tblPr>
        <w:tblW w:w="9300" w:type="dxa"/>
        <w:tblCellMar>
          <w:left w:w="0" w:type="dxa"/>
          <w:right w:w="0" w:type="dxa"/>
        </w:tblCellMar>
        <w:tblLook w:val="04A0" w:firstRow="1" w:lastRow="0" w:firstColumn="1" w:lastColumn="0" w:noHBand="0" w:noVBand="1"/>
      </w:tblPr>
      <w:tblGrid>
        <w:gridCol w:w="525"/>
        <w:gridCol w:w="877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14</w:t>
            </w:r>
          </w:p>
        </w:tc>
        <w:tc>
          <w:tcPr>
            <w:tcW w:w="877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package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com.geekcap.springintegrationexample.service;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import</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org.springframework.stereotype.Service;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class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RetrievePayloadServiceImpl implements</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RetrievePayloadService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@Override</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public</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String getPayload(String id)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 Go back to the SOR and retrieve the payload for the specified id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return</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"Payload for "</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 id;</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这个类理论上会返回到系统记录(SOR)，通过特定的ID为此组件获取负载并返回。本例中，仅仅返回字符串：”Payload for …”</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lastRenderedPageBreak/>
        <w:t>现在我们在message-driven-channel和messageListenerImpl之间注入这个新的服务，如列表17。</w:t>
      </w:r>
    </w:p>
    <w:p w:rsidR="00392B58" w:rsidRPr="00392B58" w:rsidRDefault="00392B58" w:rsidP="00392B58">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392B58">
        <w:rPr>
          <w:rFonts w:ascii="Microsoft YaHei" w:eastAsia="Microsoft YaHei" w:hAnsi="Microsoft YaHei" w:cs="Times New Roman" w:hint="eastAsia"/>
          <w:color w:val="000000"/>
          <w:sz w:val="24"/>
          <w:szCs w:val="24"/>
        </w:rPr>
        <w:t>列表17  、Updated applicationContext.xml file with the RetrievePayloadService</w:t>
      </w:r>
    </w:p>
    <w:tbl>
      <w:tblPr>
        <w:tblW w:w="16530" w:type="dxa"/>
        <w:tblCellMar>
          <w:left w:w="0" w:type="dxa"/>
          <w:right w:w="0" w:type="dxa"/>
        </w:tblCellMar>
        <w:tblLook w:val="04A0" w:firstRow="1" w:lastRow="0" w:firstColumn="1" w:lastColumn="0" w:noHBand="0" w:noVBand="1"/>
      </w:tblPr>
      <w:tblGrid>
        <w:gridCol w:w="525"/>
        <w:gridCol w:w="16005"/>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9</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10</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13</w:t>
            </w:r>
          </w:p>
        </w:tc>
        <w:tc>
          <w:tcPr>
            <w:tcW w:w="16005"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 Create a channel for</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a listener that will consume messages--&gt;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&lt;int:channel id="listenerChannel"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&lt;int-jms:message-driven-channel-adapter id="messageDrivenAdapter"</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channel="getPayloadChannel"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destination-name="topic.myTopic"</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pub-sub-domain="true"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&lt;int:service-activator input-channel="listenerChannel"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ref="messageListenerImpl"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method="processMessage"</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&lt;int:channel id="getPayloadChannel"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 </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&lt;int:service-activator input-channel="getPayloadChannel"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output-channel="listenerChannel"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ref="retrievePayloadServiceImpl"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method="getPayload"</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tc>
      </w:tr>
    </w:tbl>
    <w:p w:rsidR="00392B58" w:rsidRPr="00392B58" w:rsidRDefault="00392B58" w:rsidP="00392B58">
      <w:pPr>
        <w:shd w:val="clear" w:color="auto" w:fill="FFFFFF"/>
        <w:spacing w:after="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不再直接将message-driven-channel-adapter传给listenerChannel，相反地将其传给getPayloadChannel。接着getPayloadChannel调用retrievePayloadServiceImpl的getPayload()方法，将其输出传给listenerChannel，后者将增加后的负载传给messageListenerImpl的processMessage()方法。通过配置，我们可以让MessageListenerImpl类独自完成所有这些工作，通过其它服务传递这些消息。</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需要注意的是，一旦服务器暴露了某一个RESTful接口，那么RetrievePayloadService会被HTTP出站网关完整地取代。比如，列表18展示了某个项目配置，从一个Message对象中获取”ResourceLink” ，并将其作为HTTP请求的一部分。</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列表18、利用一个HTTP输出网关回调一个服务</w:t>
      </w:r>
    </w:p>
    <w:tbl>
      <w:tblPr>
        <w:tblW w:w="9600" w:type="dxa"/>
        <w:tblCellMar>
          <w:left w:w="0" w:type="dxa"/>
          <w:right w:w="0" w:type="dxa"/>
        </w:tblCellMar>
        <w:tblLook w:val="04A0" w:firstRow="1" w:lastRow="0" w:firstColumn="1" w:lastColumn="0" w:noHBand="0" w:noVBand="1"/>
      </w:tblPr>
      <w:tblGrid>
        <w:gridCol w:w="420"/>
        <w:gridCol w:w="9180"/>
      </w:tblGrid>
      <w:tr w:rsidR="00392B58" w:rsidRPr="00392B58" w:rsidTr="00392B58">
        <w:tc>
          <w:tcPr>
            <w:tcW w:w="0" w:type="auto"/>
            <w:vAlign w:val="center"/>
            <w:hideMark/>
          </w:tcPr>
          <w:p w:rsidR="00392B58" w:rsidRPr="00392B58" w:rsidRDefault="00392B58" w:rsidP="00392B58">
            <w:pPr>
              <w:spacing w:after="0" w:line="240" w:lineRule="auto"/>
              <w:rPr>
                <w:rFonts w:ascii="Times New Roman" w:eastAsia="Times New Roman" w:hAnsi="Times New Roman" w:cs="Times New Roman" w:hint="eastAsia"/>
                <w:sz w:val="24"/>
                <w:szCs w:val="24"/>
              </w:rPr>
            </w:pPr>
            <w:r w:rsidRPr="00392B58">
              <w:rPr>
                <w:rFonts w:ascii="Times New Roman" w:eastAsia="Times New Roman" w:hAnsi="Times New Roman" w:cs="Times New Roman"/>
                <w:sz w:val="24"/>
                <w:szCs w:val="24"/>
              </w:rPr>
              <w:t>1</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2</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3</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4</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5</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6</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7</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Times New Roman" w:eastAsia="Times New Roman" w:hAnsi="Times New Roman" w:cs="Times New Roman"/>
                <w:sz w:val="24"/>
                <w:szCs w:val="24"/>
              </w:rPr>
              <w:t>8</w:t>
            </w:r>
          </w:p>
        </w:tc>
        <w:tc>
          <w:tcPr>
            <w:tcW w:w="9180" w:type="dxa"/>
            <w:vAlign w:val="center"/>
            <w:hideMark/>
          </w:tcPr>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&lt;int:channel id="createEntityChannel"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&lt;int-http:outbound-gateway request-channel="createGuestChannel"</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url="http://localhost:8080{link}"</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http-method="GET"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expected-response-type="com.mycompany.model.Entity"</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reply-channel="transformEntityChannel"</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&lt;int-http:uri-variable name="link"</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expression="payload.getResourceLink()"</w:t>
            </w:r>
            <w:r w:rsidRPr="00392B58">
              <w:rPr>
                <w:rFonts w:ascii="Times New Roman" w:eastAsia="Times New Roman" w:hAnsi="Times New Roman" w:cs="Times New Roman"/>
                <w:sz w:val="24"/>
                <w:szCs w:val="24"/>
              </w:rPr>
              <w:t xml:space="preserve"> </w:t>
            </w:r>
            <w:r w:rsidRPr="00392B58">
              <w:rPr>
                <w:rFonts w:ascii="Courier New" w:eastAsia="Times New Roman" w:hAnsi="Courier New" w:cs="Courier New"/>
                <w:sz w:val="20"/>
                <w:szCs w:val="20"/>
              </w:rPr>
              <w:t>/&gt;</w:t>
            </w:r>
          </w:p>
          <w:p w:rsidR="00392B58" w:rsidRPr="00392B58" w:rsidRDefault="00392B58" w:rsidP="00392B58">
            <w:pPr>
              <w:spacing w:after="0" w:line="240" w:lineRule="auto"/>
              <w:rPr>
                <w:rFonts w:ascii="Times New Roman" w:eastAsia="Times New Roman" w:hAnsi="Times New Roman" w:cs="Times New Roman"/>
                <w:sz w:val="24"/>
                <w:szCs w:val="24"/>
              </w:rPr>
            </w:pPr>
            <w:r w:rsidRPr="00392B58">
              <w:rPr>
                <w:rFonts w:ascii="Courier New" w:eastAsia="Times New Roman" w:hAnsi="Courier New" w:cs="Courier New"/>
                <w:sz w:val="20"/>
                <w:szCs w:val="20"/>
              </w:rPr>
              <w:t>    &lt;/int-http:outbound-gateway&gt;</w:t>
            </w:r>
          </w:p>
        </w:tc>
      </w:tr>
    </w:tbl>
    <w:p w:rsidR="00392B58" w:rsidRPr="00392B58" w:rsidRDefault="00392B58" w:rsidP="00392B58">
      <w:pPr>
        <w:shd w:val="clear" w:color="auto" w:fill="FFFFFF"/>
        <w:spacing w:after="300" w:line="315" w:lineRule="atLeast"/>
        <w:rPr>
          <w:rFonts w:ascii="Microsoft YaHei" w:eastAsia="Microsoft YaHei" w:hAnsi="Microsoft YaHei" w:cs="Times New Roman"/>
          <w:color w:val="000000"/>
          <w:sz w:val="21"/>
          <w:szCs w:val="21"/>
        </w:rPr>
      </w:pPr>
      <w:r w:rsidRPr="00392B58">
        <w:rPr>
          <w:rFonts w:ascii="Microsoft YaHei" w:eastAsia="Microsoft YaHei" w:hAnsi="Microsoft YaHei" w:cs="Times New Roman" w:hint="eastAsia"/>
          <w:color w:val="000000"/>
          <w:sz w:val="21"/>
          <w:szCs w:val="21"/>
        </w:rPr>
        <w:t>列表18仅仅是applicationContext.xml文件很小的一部分，但足以说明一个消息如何被发送到 createEntityChannel，接着被传递给某HTTP出站网关，后者进而从http://localhost:8080/link获取 com.mycompany.model.Entity，接着将其传递给transformEntityChannel。Spring Integration提供了一组丰富的适配器和网关，这样你就可以专注于业务，不用关心如何写代码去调用这些服务、发布消息、读取主题等等。</w:t>
      </w:r>
    </w:p>
    <w:p w:rsidR="00392B58" w:rsidRPr="00392B58" w:rsidRDefault="00392B58" w:rsidP="00392B58">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392B58">
        <w:rPr>
          <w:rFonts w:ascii="Microsoft YaHei" w:eastAsia="Microsoft YaHei" w:hAnsi="Microsoft YaHei" w:cs="Times New Roman" w:hint="eastAsia"/>
          <w:color w:val="000000"/>
          <w:sz w:val="36"/>
          <w:szCs w:val="36"/>
        </w:rPr>
        <w:lastRenderedPageBreak/>
        <w:t>结语</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Spring Integration有助于解决企业级整个问题，它实现了</w:t>
      </w:r>
      <w:r w:rsidRPr="00392B58">
        <w:rPr>
          <w:rFonts w:ascii="Microsoft YaHei" w:eastAsia="Microsoft YaHei" w:hAnsi="Microsoft YaHei" w:cs="Times New Roman" w:hint="eastAsia"/>
          <w:i/>
          <w:iCs/>
          <w:color w:val="000000"/>
          <w:sz w:val="21"/>
          <w:szCs w:val="21"/>
          <w:bdr w:val="none" w:sz="0" w:space="0" w:color="auto" w:frame="1"/>
        </w:rPr>
        <w:t>Enterprise Integration Patterns</w:t>
      </w:r>
      <w:r w:rsidRPr="00392B58">
        <w:rPr>
          <w:rFonts w:ascii="Microsoft YaHei" w:eastAsia="Microsoft YaHei" w:hAnsi="Microsoft YaHei" w:cs="Times New Roman" w:hint="eastAsia"/>
          <w:color w:val="000000"/>
          <w:sz w:val="21"/>
          <w:szCs w:val="21"/>
        </w:rPr>
        <w:t>书中定义的设计模式。包括将消息消费者从消息生成者那里剥离的异步消息范例。不是方法直接调用，而是由Spring Integration发送一个消息到某个通道。一个适配器或者网关管理这个通道，并将此消息发送到恰当的目的地，不管目的地是运行在相同虚拟机上的其它服务，还是在某个企业级服务总线上的其它数据中心运行的服务。</w:t>
      </w:r>
    </w:p>
    <w:p w:rsidR="00392B58" w:rsidRPr="00392B58" w:rsidRDefault="00392B58" w:rsidP="00392B58">
      <w:pPr>
        <w:shd w:val="clear" w:color="auto" w:fill="FFFFFF"/>
        <w:spacing w:after="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在</w:t>
      </w:r>
      <w:hyperlink r:id="rId20" w:tgtFrame="_blank" w:history="1">
        <w:r w:rsidRPr="00392B58">
          <w:rPr>
            <w:rFonts w:ascii="Microsoft YaHei" w:eastAsia="Microsoft YaHei" w:hAnsi="Microsoft YaHei" w:cs="Times New Roman" w:hint="eastAsia"/>
            <w:color w:val="0099CC"/>
            <w:sz w:val="21"/>
            <w:szCs w:val="21"/>
            <w:u w:val="single"/>
            <w:bdr w:val="none" w:sz="0" w:space="0" w:color="auto" w:frame="1"/>
          </w:rPr>
          <w:t>Java开源项目</w:t>
        </w:r>
      </w:hyperlink>
      <w:r w:rsidRPr="00392B58">
        <w:rPr>
          <w:rFonts w:ascii="Microsoft YaHei" w:eastAsia="Microsoft YaHei" w:hAnsi="Microsoft YaHei" w:cs="Times New Roman" w:hint="eastAsia"/>
          <w:color w:val="000000"/>
          <w:sz w:val="21"/>
          <w:szCs w:val="21"/>
        </w:rPr>
        <w:t>中，我定义了消息、通道、适配器、网关。接着展示了如何利用Spring Integration从一个组件到另一个组件传递消息，如何处理响应，如何利用JMS和ActiveMQ作为消息总线集成这些组件。最后，展示了如何通过写模块组件，定义通道控制消息流来整合应用。</w:t>
      </w:r>
    </w:p>
    <w:p w:rsidR="00392B58" w:rsidRPr="00392B58" w:rsidRDefault="00392B58" w:rsidP="00392B58">
      <w:pPr>
        <w:shd w:val="clear" w:color="auto" w:fill="FFFFFF"/>
        <w:spacing w:after="300" w:line="315" w:lineRule="atLeast"/>
        <w:rPr>
          <w:rFonts w:ascii="Microsoft YaHei" w:eastAsia="Microsoft YaHei" w:hAnsi="Microsoft YaHei" w:cs="Times New Roman" w:hint="eastAsia"/>
          <w:color w:val="000000"/>
          <w:sz w:val="21"/>
          <w:szCs w:val="21"/>
        </w:rPr>
      </w:pPr>
      <w:r w:rsidRPr="00392B58">
        <w:rPr>
          <w:rFonts w:ascii="Microsoft YaHei" w:eastAsia="Microsoft YaHei" w:hAnsi="Microsoft YaHei" w:cs="Times New Roman" w:hint="eastAsia"/>
          <w:color w:val="000000"/>
          <w:sz w:val="21"/>
          <w:szCs w:val="21"/>
        </w:rPr>
        <w:t>本文仅仅是对Spring Integration做了一些初级的介绍。JMS只是适配器的一种，Spring Integration同样支持其它类型的适配器。比如利用Spring Integration借助邮件、文件系统、web service调用、推特等传递消息。关键是只有确保消息发送给正确的组件，才能得到你想要的结果。</w:t>
      </w:r>
    </w:p>
    <w:p w:rsidR="00CB473D" w:rsidRDefault="00392B58" w:rsidP="00392B58">
      <w:r w:rsidRPr="00392B58">
        <w:rPr>
          <w:rFonts w:ascii="Microsoft YaHei" w:eastAsia="Microsoft YaHei" w:hAnsi="Microsoft YaHei" w:cs="Times New Roman" w:hint="eastAsia"/>
          <w:color w:val="000000"/>
          <w:sz w:val="21"/>
          <w:szCs w:val="21"/>
          <w:shd w:val="clear" w:color="auto" w:fill="FFFFFF"/>
        </w:rPr>
        <w:t>原文链接： </w:t>
      </w:r>
      <w:hyperlink r:id="rId21" w:tgtFrame="_blank" w:history="1">
        <w:r w:rsidRPr="00392B58">
          <w:rPr>
            <w:rFonts w:ascii="Microsoft YaHei" w:eastAsia="Microsoft YaHei" w:hAnsi="Microsoft YaHei" w:cs="Times New Roman" w:hint="eastAsia"/>
            <w:color w:val="0099CC"/>
            <w:sz w:val="21"/>
            <w:szCs w:val="21"/>
            <w:u w:val="single"/>
            <w:bdr w:val="none" w:sz="0" w:space="0" w:color="auto" w:frame="1"/>
            <w:shd w:val="clear" w:color="auto" w:fill="FFFFFF"/>
          </w:rPr>
          <w:t>javaworld</w:t>
        </w:r>
      </w:hyperlink>
      <w:r w:rsidRPr="00392B58">
        <w:rPr>
          <w:rFonts w:ascii="Microsoft YaHei" w:eastAsia="Microsoft YaHei" w:hAnsi="Microsoft YaHei" w:cs="Times New Roman" w:hint="eastAsia"/>
          <w:color w:val="000000"/>
          <w:sz w:val="21"/>
          <w:szCs w:val="21"/>
          <w:shd w:val="clear" w:color="auto" w:fill="FFFFFF"/>
        </w:rPr>
        <w:t> 翻译： </w:t>
      </w:r>
      <w:hyperlink r:id="rId22" w:history="1">
        <w:r w:rsidRPr="00392B58">
          <w:rPr>
            <w:rFonts w:ascii="Microsoft YaHei" w:eastAsia="Microsoft YaHei" w:hAnsi="Microsoft YaHei" w:cs="Times New Roman" w:hint="eastAsia"/>
            <w:color w:val="0099CC"/>
            <w:sz w:val="21"/>
            <w:szCs w:val="21"/>
            <w:u w:val="single"/>
            <w:bdr w:val="none" w:sz="0" w:space="0" w:color="auto" w:frame="1"/>
            <w:shd w:val="clear" w:color="auto" w:fill="FFFFFF"/>
          </w:rPr>
          <w:t>ImportNew.com</w:t>
        </w:r>
        <w:r w:rsidRPr="00392B58">
          <w:rPr>
            <w:rFonts w:ascii="Microsoft YaHei" w:eastAsia="Microsoft YaHei" w:hAnsi="Microsoft YaHei" w:cs="Times New Roman" w:hint="eastAsia"/>
            <w:color w:val="0099CC"/>
            <w:sz w:val="21"/>
            <w:szCs w:val="21"/>
            <w:bdr w:val="none" w:sz="0" w:space="0" w:color="auto" w:frame="1"/>
            <w:shd w:val="clear" w:color="auto" w:fill="FFFFFF"/>
          </w:rPr>
          <w:t> </w:t>
        </w:r>
      </w:hyperlink>
      <w:r w:rsidRPr="00392B58">
        <w:rPr>
          <w:rFonts w:ascii="Microsoft YaHei" w:eastAsia="Microsoft YaHei" w:hAnsi="Microsoft YaHei" w:cs="Times New Roman" w:hint="eastAsia"/>
          <w:color w:val="000000"/>
          <w:sz w:val="21"/>
          <w:szCs w:val="21"/>
          <w:shd w:val="clear" w:color="auto" w:fill="FFFFFF"/>
        </w:rPr>
        <w:t>- </w:t>
      </w:r>
      <w:hyperlink r:id="rId23" w:history="1">
        <w:r w:rsidRPr="00392B58">
          <w:rPr>
            <w:rFonts w:ascii="Microsoft YaHei" w:eastAsia="Microsoft YaHei" w:hAnsi="Microsoft YaHei" w:cs="Times New Roman" w:hint="eastAsia"/>
            <w:color w:val="0099CC"/>
            <w:sz w:val="21"/>
            <w:szCs w:val="21"/>
            <w:u w:val="single"/>
            <w:bdr w:val="none" w:sz="0" w:space="0" w:color="auto" w:frame="1"/>
            <w:shd w:val="clear" w:color="auto" w:fill="FFFFFF"/>
          </w:rPr>
          <w:t>乔永琪</w:t>
        </w:r>
      </w:hyperlink>
      <w:r w:rsidRPr="00392B58">
        <w:rPr>
          <w:rFonts w:ascii="Microsoft YaHei" w:eastAsia="Microsoft YaHei" w:hAnsi="Microsoft YaHei" w:cs="Times New Roman" w:hint="eastAsia"/>
          <w:color w:val="000000"/>
          <w:sz w:val="21"/>
          <w:szCs w:val="21"/>
        </w:rPr>
        <w:br/>
      </w:r>
      <w:r w:rsidRPr="00392B58">
        <w:rPr>
          <w:rFonts w:ascii="Microsoft YaHei" w:eastAsia="Microsoft YaHei" w:hAnsi="Microsoft YaHei" w:cs="Times New Roman" w:hint="eastAsia"/>
          <w:color w:val="000000"/>
          <w:sz w:val="21"/>
          <w:szCs w:val="21"/>
          <w:shd w:val="clear" w:color="auto" w:fill="FFFFFF"/>
        </w:rPr>
        <w:t>译文链接： </w:t>
      </w:r>
      <w:hyperlink r:id="rId24" w:history="1">
        <w:r w:rsidRPr="00392B58">
          <w:rPr>
            <w:rFonts w:ascii="Microsoft YaHei" w:eastAsia="Microsoft YaHei" w:hAnsi="Microsoft YaHei" w:cs="Times New Roman" w:hint="eastAsia"/>
            <w:color w:val="0099CC"/>
            <w:sz w:val="21"/>
            <w:szCs w:val="21"/>
            <w:u w:val="single"/>
            <w:bdr w:val="none" w:sz="0" w:space="0" w:color="auto" w:frame="1"/>
            <w:shd w:val="clear" w:color="auto" w:fill="FFFFFF"/>
          </w:rPr>
          <w:t>http://www.importnew.com/16538.html</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C5A"/>
    <w:multiLevelType w:val="multilevel"/>
    <w:tmpl w:val="79F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4F3E6A"/>
    <w:multiLevelType w:val="multilevel"/>
    <w:tmpl w:val="4D18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5004F9"/>
    <w:multiLevelType w:val="multilevel"/>
    <w:tmpl w:val="099E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A741D4"/>
    <w:multiLevelType w:val="multilevel"/>
    <w:tmpl w:val="35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992E8D"/>
    <w:multiLevelType w:val="multilevel"/>
    <w:tmpl w:val="360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7B6389"/>
    <w:multiLevelType w:val="multilevel"/>
    <w:tmpl w:val="B5FA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DC54DA"/>
    <w:multiLevelType w:val="multilevel"/>
    <w:tmpl w:val="D9B0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2356D4"/>
    <w:multiLevelType w:val="multilevel"/>
    <w:tmpl w:val="8E2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A85955"/>
    <w:multiLevelType w:val="multilevel"/>
    <w:tmpl w:val="977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93"/>
    <w:rsid w:val="00033E17"/>
    <w:rsid w:val="00205390"/>
    <w:rsid w:val="00392B58"/>
    <w:rsid w:val="0043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57F3-F838-46F0-96F1-BFA4D053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2B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2B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B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B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2B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2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B58"/>
    <w:rPr>
      <w:color w:val="0000FF"/>
      <w:u w:val="single"/>
    </w:rPr>
  </w:style>
  <w:style w:type="character" w:styleId="FollowedHyperlink">
    <w:name w:val="FollowedHyperlink"/>
    <w:basedOn w:val="DefaultParagraphFont"/>
    <w:uiPriority w:val="99"/>
    <w:semiHidden/>
    <w:unhideWhenUsed/>
    <w:rsid w:val="00392B58"/>
    <w:rPr>
      <w:color w:val="800080"/>
      <w:u w:val="single"/>
    </w:rPr>
  </w:style>
  <w:style w:type="character" w:customStyle="1" w:styleId="wpkeywordlinkaffiliate">
    <w:name w:val="wp_keywordlink_affiliate"/>
    <w:basedOn w:val="DefaultParagraphFont"/>
    <w:rsid w:val="00392B58"/>
  </w:style>
  <w:style w:type="character" w:styleId="Strong">
    <w:name w:val="Strong"/>
    <w:basedOn w:val="DefaultParagraphFont"/>
    <w:uiPriority w:val="22"/>
    <w:qFormat/>
    <w:rsid w:val="00392B58"/>
    <w:rPr>
      <w:b/>
      <w:bCs/>
    </w:rPr>
  </w:style>
  <w:style w:type="character" w:styleId="HTMLCode">
    <w:name w:val="HTML Code"/>
    <w:basedOn w:val="DefaultParagraphFont"/>
    <w:uiPriority w:val="99"/>
    <w:semiHidden/>
    <w:unhideWhenUsed/>
    <w:rsid w:val="00392B58"/>
    <w:rPr>
      <w:rFonts w:ascii="Courier New" w:eastAsia="Times New Roman" w:hAnsi="Courier New" w:cs="Courier New"/>
      <w:sz w:val="20"/>
      <w:szCs w:val="20"/>
    </w:rPr>
  </w:style>
  <w:style w:type="character" w:customStyle="1" w:styleId="wpkeywordlink">
    <w:name w:val="wp_keywordlink"/>
    <w:basedOn w:val="DefaultParagraphFont"/>
    <w:rsid w:val="00392B58"/>
  </w:style>
  <w:style w:type="character" w:styleId="Emphasis">
    <w:name w:val="Emphasis"/>
    <w:basedOn w:val="DefaultParagraphFont"/>
    <w:uiPriority w:val="20"/>
    <w:qFormat/>
    <w:rsid w:val="00392B58"/>
    <w:rPr>
      <w:i/>
      <w:iCs/>
    </w:rPr>
  </w:style>
  <w:style w:type="character" w:customStyle="1" w:styleId="apple-converted-space">
    <w:name w:val="apple-converted-space"/>
    <w:basedOn w:val="DefaultParagraphFont"/>
    <w:rsid w:val="0039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29576">
      <w:bodyDiv w:val="1"/>
      <w:marLeft w:val="0"/>
      <w:marRight w:val="0"/>
      <w:marTop w:val="0"/>
      <w:marBottom w:val="0"/>
      <w:divBdr>
        <w:top w:val="none" w:sz="0" w:space="0" w:color="auto"/>
        <w:left w:val="none" w:sz="0" w:space="0" w:color="auto"/>
        <w:bottom w:val="none" w:sz="0" w:space="0" w:color="auto"/>
        <w:right w:val="none" w:sz="0" w:space="0" w:color="auto"/>
      </w:divBdr>
      <w:divsChild>
        <w:div w:id="2094204347">
          <w:marLeft w:val="0"/>
          <w:marRight w:val="0"/>
          <w:marTop w:val="0"/>
          <w:marBottom w:val="0"/>
          <w:divBdr>
            <w:top w:val="none" w:sz="0" w:space="0" w:color="auto"/>
            <w:left w:val="none" w:sz="0" w:space="0" w:color="auto"/>
            <w:bottom w:val="none" w:sz="0" w:space="0" w:color="auto"/>
            <w:right w:val="none" w:sz="0" w:space="0" w:color="auto"/>
          </w:divBdr>
          <w:divsChild>
            <w:div w:id="376121727">
              <w:marLeft w:val="0"/>
              <w:marRight w:val="0"/>
              <w:marTop w:val="0"/>
              <w:marBottom w:val="0"/>
              <w:divBdr>
                <w:top w:val="none" w:sz="0" w:space="0" w:color="auto"/>
                <w:left w:val="none" w:sz="0" w:space="0" w:color="auto"/>
                <w:bottom w:val="none" w:sz="0" w:space="0" w:color="auto"/>
                <w:right w:val="none" w:sz="0" w:space="0" w:color="auto"/>
              </w:divBdr>
              <w:divsChild>
                <w:div w:id="1602567428">
                  <w:marLeft w:val="0"/>
                  <w:marRight w:val="0"/>
                  <w:marTop w:val="0"/>
                  <w:marBottom w:val="0"/>
                  <w:divBdr>
                    <w:top w:val="none" w:sz="0" w:space="0" w:color="auto"/>
                    <w:left w:val="none" w:sz="0" w:space="0" w:color="auto"/>
                    <w:bottom w:val="none" w:sz="0" w:space="0" w:color="auto"/>
                    <w:right w:val="none" w:sz="0" w:space="0" w:color="auto"/>
                  </w:divBdr>
                </w:div>
                <w:div w:id="1676032687">
                  <w:marLeft w:val="0"/>
                  <w:marRight w:val="0"/>
                  <w:marTop w:val="0"/>
                  <w:marBottom w:val="0"/>
                  <w:divBdr>
                    <w:top w:val="none" w:sz="0" w:space="0" w:color="auto"/>
                    <w:left w:val="none" w:sz="0" w:space="0" w:color="auto"/>
                    <w:bottom w:val="none" w:sz="0" w:space="0" w:color="auto"/>
                    <w:right w:val="none" w:sz="0" w:space="0" w:color="auto"/>
                  </w:divBdr>
                </w:div>
                <w:div w:id="1770273518">
                  <w:marLeft w:val="0"/>
                  <w:marRight w:val="0"/>
                  <w:marTop w:val="0"/>
                  <w:marBottom w:val="0"/>
                  <w:divBdr>
                    <w:top w:val="none" w:sz="0" w:space="0" w:color="auto"/>
                    <w:left w:val="none" w:sz="0" w:space="0" w:color="auto"/>
                    <w:bottom w:val="none" w:sz="0" w:space="0" w:color="auto"/>
                    <w:right w:val="none" w:sz="0" w:space="0" w:color="auto"/>
                  </w:divBdr>
                </w:div>
                <w:div w:id="1442528005">
                  <w:marLeft w:val="0"/>
                  <w:marRight w:val="0"/>
                  <w:marTop w:val="0"/>
                  <w:marBottom w:val="0"/>
                  <w:divBdr>
                    <w:top w:val="none" w:sz="0" w:space="0" w:color="auto"/>
                    <w:left w:val="none" w:sz="0" w:space="0" w:color="auto"/>
                    <w:bottom w:val="none" w:sz="0" w:space="0" w:color="auto"/>
                    <w:right w:val="none" w:sz="0" w:space="0" w:color="auto"/>
                  </w:divBdr>
                </w:div>
                <w:div w:id="1437477385">
                  <w:marLeft w:val="0"/>
                  <w:marRight w:val="0"/>
                  <w:marTop w:val="0"/>
                  <w:marBottom w:val="0"/>
                  <w:divBdr>
                    <w:top w:val="none" w:sz="0" w:space="0" w:color="auto"/>
                    <w:left w:val="none" w:sz="0" w:space="0" w:color="auto"/>
                    <w:bottom w:val="none" w:sz="0" w:space="0" w:color="auto"/>
                    <w:right w:val="none" w:sz="0" w:space="0" w:color="auto"/>
                  </w:divBdr>
                </w:div>
                <w:div w:id="508108917">
                  <w:marLeft w:val="0"/>
                  <w:marRight w:val="0"/>
                  <w:marTop w:val="0"/>
                  <w:marBottom w:val="0"/>
                  <w:divBdr>
                    <w:top w:val="none" w:sz="0" w:space="0" w:color="auto"/>
                    <w:left w:val="none" w:sz="0" w:space="0" w:color="auto"/>
                    <w:bottom w:val="none" w:sz="0" w:space="0" w:color="auto"/>
                    <w:right w:val="none" w:sz="0" w:space="0" w:color="auto"/>
                  </w:divBdr>
                </w:div>
                <w:div w:id="925848294">
                  <w:marLeft w:val="0"/>
                  <w:marRight w:val="0"/>
                  <w:marTop w:val="0"/>
                  <w:marBottom w:val="0"/>
                  <w:divBdr>
                    <w:top w:val="none" w:sz="0" w:space="0" w:color="auto"/>
                    <w:left w:val="none" w:sz="0" w:space="0" w:color="auto"/>
                    <w:bottom w:val="none" w:sz="0" w:space="0" w:color="auto"/>
                    <w:right w:val="none" w:sz="0" w:space="0" w:color="auto"/>
                  </w:divBdr>
                </w:div>
                <w:div w:id="1859732063">
                  <w:marLeft w:val="0"/>
                  <w:marRight w:val="0"/>
                  <w:marTop w:val="0"/>
                  <w:marBottom w:val="0"/>
                  <w:divBdr>
                    <w:top w:val="none" w:sz="0" w:space="0" w:color="auto"/>
                    <w:left w:val="none" w:sz="0" w:space="0" w:color="auto"/>
                    <w:bottom w:val="none" w:sz="0" w:space="0" w:color="auto"/>
                    <w:right w:val="none" w:sz="0" w:space="0" w:color="auto"/>
                  </w:divBdr>
                </w:div>
                <w:div w:id="1264191467">
                  <w:marLeft w:val="0"/>
                  <w:marRight w:val="0"/>
                  <w:marTop w:val="0"/>
                  <w:marBottom w:val="0"/>
                  <w:divBdr>
                    <w:top w:val="none" w:sz="0" w:space="0" w:color="auto"/>
                    <w:left w:val="none" w:sz="0" w:space="0" w:color="auto"/>
                    <w:bottom w:val="none" w:sz="0" w:space="0" w:color="auto"/>
                    <w:right w:val="none" w:sz="0" w:space="0" w:color="auto"/>
                  </w:divBdr>
                </w:div>
                <w:div w:id="1556434271">
                  <w:marLeft w:val="0"/>
                  <w:marRight w:val="0"/>
                  <w:marTop w:val="0"/>
                  <w:marBottom w:val="0"/>
                  <w:divBdr>
                    <w:top w:val="none" w:sz="0" w:space="0" w:color="auto"/>
                    <w:left w:val="none" w:sz="0" w:space="0" w:color="auto"/>
                    <w:bottom w:val="none" w:sz="0" w:space="0" w:color="auto"/>
                    <w:right w:val="none" w:sz="0" w:space="0" w:color="auto"/>
                  </w:divBdr>
                </w:div>
                <w:div w:id="1313414072">
                  <w:marLeft w:val="0"/>
                  <w:marRight w:val="0"/>
                  <w:marTop w:val="0"/>
                  <w:marBottom w:val="0"/>
                  <w:divBdr>
                    <w:top w:val="none" w:sz="0" w:space="0" w:color="auto"/>
                    <w:left w:val="none" w:sz="0" w:space="0" w:color="auto"/>
                    <w:bottom w:val="none" w:sz="0" w:space="0" w:color="auto"/>
                    <w:right w:val="none" w:sz="0" w:space="0" w:color="auto"/>
                  </w:divBdr>
                </w:div>
                <w:div w:id="2096590984">
                  <w:marLeft w:val="0"/>
                  <w:marRight w:val="0"/>
                  <w:marTop w:val="0"/>
                  <w:marBottom w:val="0"/>
                  <w:divBdr>
                    <w:top w:val="none" w:sz="0" w:space="0" w:color="auto"/>
                    <w:left w:val="none" w:sz="0" w:space="0" w:color="auto"/>
                    <w:bottom w:val="none" w:sz="0" w:space="0" w:color="auto"/>
                    <w:right w:val="none" w:sz="0" w:space="0" w:color="auto"/>
                  </w:divBdr>
                </w:div>
                <w:div w:id="685905245">
                  <w:marLeft w:val="0"/>
                  <w:marRight w:val="0"/>
                  <w:marTop w:val="0"/>
                  <w:marBottom w:val="0"/>
                  <w:divBdr>
                    <w:top w:val="none" w:sz="0" w:space="0" w:color="auto"/>
                    <w:left w:val="none" w:sz="0" w:space="0" w:color="auto"/>
                    <w:bottom w:val="none" w:sz="0" w:space="0" w:color="auto"/>
                    <w:right w:val="none" w:sz="0" w:space="0" w:color="auto"/>
                  </w:divBdr>
                </w:div>
                <w:div w:id="728726594">
                  <w:marLeft w:val="0"/>
                  <w:marRight w:val="0"/>
                  <w:marTop w:val="0"/>
                  <w:marBottom w:val="0"/>
                  <w:divBdr>
                    <w:top w:val="none" w:sz="0" w:space="0" w:color="auto"/>
                    <w:left w:val="none" w:sz="0" w:space="0" w:color="auto"/>
                    <w:bottom w:val="none" w:sz="0" w:space="0" w:color="auto"/>
                    <w:right w:val="none" w:sz="0" w:space="0" w:color="auto"/>
                  </w:divBdr>
                </w:div>
                <w:div w:id="237129506">
                  <w:marLeft w:val="0"/>
                  <w:marRight w:val="0"/>
                  <w:marTop w:val="0"/>
                  <w:marBottom w:val="0"/>
                  <w:divBdr>
                    <w:top w:val="none" w:sz="0" w:space="0" w:color="auto"/>
                    <w:left w:val="none" w:sz="0" w:space="0" w:color="auto"/>
                    <w:bottom w:val="none" w:sz="0" w:space="0" w:color="auto"/>
                    <w:right w:val="none" w:sz="0" w:space="0" w:color="auto"/>
                  </w:divBdr>
                </w:div>
                <w:div w:id="1759017427">
                  <w:marLeft w:val="0"/>
                  <w:marRight w:val="0"/>
                  <w:marTop w:val="0"/>
                  <w:marBottom w:val="0"/>
                  <w:divBdr>
                    <w:top w:val="none" w:sz="0" w:space="0" w:color="auto"/>
                    <w:left w:val="none" w:sz="0" w:space="0" w:color="auto"/>
                    <w:bottom w:val="none" w:sz="0" w:space="0" w:color="auto"/>
                    <w:right w:val="none" w:sz="0" w:space="0" w:color="auto"/>
                  </w:divBdr>
                </w:div>
                <w:div w:id="756248831">
                  <w:marLeft w:val="0"/>
                  <w:marRight w:val="0"/>
                  <w:marTop w:val="0"/>
                  <w:marBottom w:val="0"/>
                  <w:divBdr>
                    <w:top w:val="none" w:sz="0" w:space="0" w:color="auto"/>
                    <w:left w:val="none" w:sz="0" w:space="0" w:color="auto"/>
                    <w:bottom w:val="none" w:sz="0" w:space="0" w:color="auto"/>
                    <w:right w:val="none" w:sz="0" w:space="0" w:color="auto"/>
                  </w:divBdr>
                </w:div>
                <w:div w:id="96752076">
                  <w:marLeft w:val="0"/>
                  <w:marRight w:val="0"/>
                  <w:marTop w:val="0"/>
                  <w:marBottom w:val="0"/>
                  <w:divBdr>
                    <w:top w:val="none" w:sz="0" w:space="0" w:color="auto"/>
                    <w:left w:val="none" w:sz="0" w:space="0" w:color="auto"/>
                    <w:bottom w:val="none" w:sz="0" w:space="0" w:color="auto"/>
                    <w:right w:val="none" w:sz="0" w:space="0" w:color="auto"/>
                  </w:divBdr>
                </w:div>
                <w:div w:id="16278701">
                  <w:marLeft w:val="-150"/>
                  <w:marRight w:val="0"/>
                  <w:marTop w:val="0"/>
                  <w:marBottom w:val="0"/>
                  <w:divBdr>
                    <w:top w:val="none" w:sz="0" w:space="0" w:color="auto"/>
                    <w:left w:val="none" w:sz="0" w:space="0" w:color="auto"/>
                    <w:bottom w:val="none" w:sz="0" w:space="0" w:color="auto"/>
                    <w:right w:val="none" w:sz="0" w:space="0" w:color="auto"/>
                  </w:divBdr>
                  <w:divsChild>
                    <w:div w:id="763841003">
                      <w:marLeft w:val="0"/>
                      <w:marRight w:val="0"/>
                      <w:marTop w:val="0"/>
                      <w:marBottom w:val="0"/>
                      <w:divBdr>
                        <w:top w:val="none" w:sz="0" w:space="0" w:color="auto"/>
                        <w:left w:val="none" w:sz="0" w:space="0" w:color="auto"/>
                        <w:bottom w:val="none" w:sz="0" w:space="0" w:color="auto"/>
                        <w:right w:val="none" w:sz="0" w:space="0" w:color="auto"/>
                      </w:divBdr>
                    </w:div>
                    <w:div w:id="1818180179">
                      <w:marLeft w:val="0"/>
                      <w:marRight w:val="0"/>
                      <w:marTop w:val="0"/>
                      <w:marBottom w:val="0"/>
                      <w:divBdr>
                        <w:top w:val="none" w:sz="0" w:space="0" w:color="auto"/>
                        <w:left w:val="none" w:sz="0" w:space="0" w:color="auto"/>
                        <w:bottom w:val="none" w:sz="0" w:space="0" w:color="auto"/>
                        <w:right w:val="none" w:sz="0" w:space="0" w:color="auto"/>
                      </w:divBdr>
                    </w:div>
                    <w:div w:id="316882351">
                      <w:marLeft w:val="0"/>
                      <w:marRight w:val="0"/>
                      <w:marTop w:val="0"/>
                      <w:marBottom w:val="0"/>
                      <w:divBdr>
                        <w:top w:val="none" w:sz="0" w:space="0" w:color="auto"/>
                        <w:left w:val="none" w:sz="0" w:space="0" w:color="auto"/>
                        <w:bottom w:val="none" w:sz="0" w:space="0" w:color="auto"/>
                        <w:right w:val="none" w:sz="0" w:space="0" w:color="auto"/>
                      </w:divBdr>
                    </w:div>
                    <w:div w:id="2145585258">
                      <w:marLeft w:val="0"/>
                      <w:marRight w:val="0"/>
                      <w:marTop w:val="0"/>
                      <w:marBottom w:val="0"/>
                      <w:divBdr>
                        <w:top w:val="none" w:sz="0" w:space="0" w:color="auto"/>
                        <w:left w:val="none" w:sz="0" w:space="0" w:color="auto"/>
                        <w:bottom w:val="none" w:sz="0" w:space="0" w:color="auto"/>
                        <w:right w:val="none" w:sz="0" w:space="0" w:color="auto"/>
                      </w:divBdr>
                    </w:div>
                    <w:div w:id="1618100405">
                      <w:marLeft w:val="0"/>
                      <w:marRight w:val="0"/>
                      <w:marTop w:val="0"/>
                      <w:marBottom w:val="0"/>
                      <w:divBdr>
                        <w:top w:val="none" w:sz="0" w:space="0" w:color="auto"/>
                        <w:left w:val="none" w:sz="0" w:space="0" w:color="auto"/>
                        <w:bottom w:val="none" w:sz="0" w:space="0" w:color="auto"/>
                        <w:right w:val="none" w:sz="0" w:space="0" w:color="auto"/>
                      </w:divBdr>
                    </w:div>
                    <w:div w:id="86772949">
                      <w:marLeft w:val="0"/>
                      <w:marRight w:val="0"/>
                      <w:marTop w:val="0"/>
                      <w:marBottom w:val="0"/>
                      <w:divBdr>
                        <w:top w:val="none" w:sz="0" w:space="0" w:color="auto"/>
                        <w:left w:val="none" w:sz="0" w:space="0" w:color="auto"/>
                        <w:bottom w:val="none" w:sz="0" w:space="0" w:color="auto"/>
                        <w:right w:val="none" w:sz="0" w:space="0" w:color="auto"/>
                      </w:divBdr>
                    </w:div>
                    <w:div w:id="1442530221">
                      <w:marLeft w:val="0"/>
                      <w:marRight w:val="0"/>
                      <w:marTop w:val="0"/>
                      <w:marBottom w:val="0"/>
                      <w:divBdr>
                        <w:top w:val="none" w:sz="0" w:space="0" w:color="auto"/>
                        <w:left w:val="none" w:sz="0" w:space="0" w:color="auto"/>
                        <w:bottom w:val="none" w:sz="0" w:space="0" w:color="auto"/>
                        <w:right w:val="none" w:sz="0" w:space="0" w:color="auto"/>
                      </w:divBdr>
                    </w:div>
                    <w:div w:id="1881939303">
                      <w:marLeft w:val="0"/>
                      <w:marRight w:val="0"/>
                      <w:marTop w:val="0"/>
                      <w:marBottom w:val="0"/>
                      <w:divBdr>
                        <w:top w:val="none" w:sz="0" w:space="0" w:color="auto"/>
                        <w:left w:val="none" w:sz="0" w:space="0" w:color="auto"/>
                        <w:bottom w:val="none" w:sz="0" w:space="0" w:color="auto"/>
                        <w:right w:val="none" w:sz="0" w:space="0" w:color="auto"/>
                      </w:divBdr>
                    </w:div>
                    <w:div w:id="2078699684">
                      <w:marLeft w:val="0"/>
                      <w:marRight w:val="0"/>
                      <w:marTop w:val="0"/>
                      <w:marBottom w:val="0"/>
                      <w:divBdr>
                        <w:top w:val="none" w:sz="0" w:space="0" w:color="auto"/>
                        <w:left w:val="none" w:sz="0" w:space="0" w:color="auto"/>
                        <w:bottom w:val="none" w:sz="0" w:space="0" w:color="auto"/>
                        <w:right w:val="none" w:sz="0" w:space="0" w:color="auto"/>
                      </w:divBdr>
                    </w:div>
                    <w:div w:id="2007400283">
                      <w:marLeft w:val="0"/>
                      <w:marRight w:val="0"/>
                      <w:marTop w:val="0"/>
                      <w:marBottom w:val="0"/>
                      <w:divBdr>
                        <w:top w:val="none" w:sz="0" w:space="0" w:color="auto"/>
                        <w:left w:val="none" w:sz="0" w:space="0" w:color="auto"/>
                        <w:bottom w:val="none" w:sz="0" w:space="0" w:color="auto"/>
                        <w:right w:val="none" w:sz="0" w:space="0" w:color="auto"/>
                      </w:divBdr>
                    </w:div>
                    <w:div w:id="1840804564">
                      <w:marLeft w:val="0"/>
                      <w:marRight w:val="0"/>
                      <w:marTop w:val="0"/>
                      <w:marBottom w:val="0"/>
                      <w:divBdr>
                        <w:top w:val="none" w:sz="0" w:space="0" w:color="auto"/>
                        <w:left w:val="none" w:sz="0" w:space="0" w:color="auto"/>
                        <w:bottom w:val="none" w:sz="0" w:space="0" w:color="auto"/>
                        <w:right w:val="none" w:sz="0" w:space="0" w:color="auto"/>
                      </w:divBdr>
                    </w:div>
                    <w:div w:id="1322192496">
                      <w:marLeft w:val="0"/>
                      <w:marRight w:val="0"/>
                      <w:marTop w:val="0"/>
                      <w:marBottom w:val="0"/>
                      <w:divBdr>
                        <w:top w:val="none" w:sz="0" w:space="0" w:color="auto"/>
                        <w:left w:val="none" w:sz="0" w:space="0" w:color="auto"/>
                        <w:bottom w:val="none" w:sz="0" w:space="0" w:color="auto"/>
                        <w:right w:val="none" w:sz="0" w:space="0" w:color="auto"/>
                      </w:divBdr>
                    </w:div>
                    <w:div w:id="1506091825">
                      <w:marLeft w:val="0"/>
                      <w:marRight w:val="0"/>
                      <w:marTop w:val="0"/>
                      <w:marBottom w:val="0"/>
                      <w:divBdr>
                        <w:top w:val="none" w:sz="0" w:space="0" w:color="auto"/>
                        <w:left w:val="none" w:sz="0" w:space="0" w:color="auto"/>
                        <w:bottom w:val="none" w:sz="0" w:space="0" w:color="auto"/>
                        <w:right w:val="none" w:sz="0" w:space="0" w:color="auto"/>
                      </w:divBdr>
                    </w:div>
                    <w:div w:id="852114247">
                      <w:marLeft w:val="0"/>
                      <w:marRight w:val="0"/>
                      <w:marTop w:val="0"/>
                      <w:marBottom w:val="0"/>
                      <w:divBdr>
                        <w:top w:val="none" w:sz="0" w:space="0" w:color="auto"/>
                        <w:left w:val="none" w:sz="0" w:space="0" w:color="auto"/>
                        <w:bottom w:val="none" w:sz="0" w:space="0" w:color="auto"/>
                        <w:right w:val="none" w:sz="0" w:space="0" w:color="auto"/>
                      </w:divBdr>
                    </w:div>
                    <w:div w:id="906191319">
                      <w:marLeft w:val="0"/>
                      <w:marRight w:val="0"/>
                      <w:marTop w:val="0"/>
                      <w:marBottom w:val="0"/>
                      <w:divBdr>
                        <w:top w:val="none" w:sz="0" w:space="0" w:color="auto"/>
                        <w:left w:val="none" w:sz="0" w:space="0" w:color="auto"/>
                        <w:bottom w:val="none" w:sz="0" w:space="0" w:color="auto"/>
                        <w:right w:val="none" w:sz="0" w:space="0" w:color="auto"/>
                      </w:divBdr>
                    </w:div>
                    <w:div w:id="120269625">
                      <w:marLeft w:val="0"/>
                      <w:marRight w:val="0"/>
                      <w:marTop w:val="0"/>
                      <w:marBottom w:val="0"/>
                      <w:divBdr>
                        <w:top w:val="none" w:sz="0" w:space="0" w:color="auto"/>
                        <w:left w:val="none" w:sz="0" w:space="0" w:color="auto"/>
                        <w:bottom w:val="none" w:sz="0" w:space="0" w:color="auto"/>
                        <w:right w:val="none" w:sz="0" w:space="0" w:color="auto"/>
                      </w:divBdr>
                    </w:div>
                    <w:div w:id="911237750">
                      <w:marLeft w:val="0"/>
                      <w:marRight w:val="0"/>
                      <w:marTop w:val="0"/>
                      <w:marBottom w:val="0"/>
                      <w:divBdr>
                        <w:top w:val="none" w:sz="0" w:space="0" w:color="auto"/>
                        <w:left w:val="none" w:sz="0" w:space="0" w:color="auto"/>
                        <w:bottom w:val="none" w:sz="0" w:space="0" w:color="auto"/>
                        <w:right w:val="none" w:sz="0" w:space="0" w:color="auto"/>
                      </w:divBdr>
                    </w:div>
                    <w:div w:id="19808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4763">
          <w:marLeft w:val="0"/>
          <w:marRight w:val="0"/>
          <w:marTop w:val="0"/>
          <w:marBottom w:val="0"/>
          <w:divBdr>
            <w:top w:val="none" w:sz="0" w:space="0" w:color="auto"/>
            <w:left w:val="none" w:sz="0" w:space="0" w:color="auto"/>
            <w:bottom w:val="none" w:sz="0" w:space="0" w:color="auto"/>
            <w:right w:val="none" w:sz="0" w:space="0" w:color="auto"/>
          </w:divBdr>
          <w:divsChild>
            <w:div w:id="1807312989">
              <w:marLeft w:val="0"/>
              <w:marRight w:val="0"/>
              <w:marTop w:val="0"/>
              <w:marBottom w:val="0"/>
              <w:divBdr>
                <w:top w:val="none" w:sz="0" w:space="0" w:color="auto"/>
                <w:left w:val="none" w:sz="0" w:space="0" w:color="auto"/>
                <w:bottom w:val="none" w:sz="0" w:space="0" w:color="auto"/>
                <w:right w:val="none" w:sz="0" w:space="0" w:color="auto"/>
              </w:divBdr>
              <w:divsChild>
                <w:div w:id="171382461">
                  <w:marLeft w:val="0"/>
                  <w:marRight w:val="0"/>
                  <w:marTop w:val="0"/>
                  <w:marBottom w:val="0"/>
                  <w:divBdr>
                    <w:top w:val="none" w:sz="0" w:space="0" w:color="auto"/>
                    <w:left w:val="none" w:sz="0" w:space="0" w:color="auto"/>
                    <w:bottom w:val="none" w:sz="0" w:space="0" w:color="auto"/>
                    <w:right w:val="none" w:sz="0" w:space="0" w:color="auto"/>
                  </w:divBdr>
                </w:div>
                <w:div w:id="1794252988">
                  <w:marLeft w:val="0"/>
                  <w:marRight w:val="0"/>
                  <w:marTop w:val="0"/>
                  <w:marBottom w:val="0"/>
                  <w:divBdr>
                    <w:top w:val="none" w:sz="0" w:space="0" w:color="auto"/>
                    <w:left w:val="none" w:sz="0" w:space="0" w:color="auto"/>
                    <w:bottom w:val="none" w:sz="0" w:space="0" w:color="auto"/>
                    <w:right w:val="none" w:sz="0" w:space="0" w:color="auto"/>
                  </w:divBdr>
                </w:div>
                <w:div w:id="1839273476">
                  <w:marLeft w:val="0"/>
                  <w:marRight w:val="0"/>
                  <w:marTop w:val="0"/>
                  <w:marBottom w:val="0"/>
                  <w:divBdr>
                    <w:top w:val="none" w:sz="0" w:space="0" w:color="auto"/>
                    <w:left w:val="none" w:sz="0" w:space="0" w:color="auto"/>
                    <w:bottom w:val="none" w:sz="0" w:space="0" w:color="auto"/>
                    <w:right w:val="none" w:sz="0" w:space="0" w:color="auto"/>
                  </w:divBdr>
                </w:div>
                <w:div w:id="857931891">
                  <w:marLeft w:val="0"/>
                  <w:marRight w:val="0"/>
                  <w:marTop w:val="0"/>
                  <w:marBottom w:val="0"/>
                  <w:divBdr>
                    <w:top w:val="none" w:sz="0" w:space="0" w:color="auto"/>
                    <w:left w:val="none" w:sz="0" w:space="0" w:color="auto"/>
                    <w:bottom w:val="none" w:sz="0" w:space="0" w:color="auto"/>
                    <w:right w:val="none" w:sz="0" w:space="0" w:color="auto"/>
                  </w:divBdr>
                </w:div>
                <w:div w:id="862207094">
                  <w:marLeft w:val="0"/>
                  <w:marRight w:val="0"/>
                  <w:marTop w:val="0"/>
                  <w:marBottom w:val="0"/>
                  <w:divBdr>
                    <w:top w:val="none" w:sz="0" w:space="0" w:color="auto"/>
                    <w:left w:val="none" w:sz="0" w:space="0" w:color="auto"/>
                    <w:bottom w:val="none" w:sz="0" w:space="0" w:color="auto"/>
                    <w:right w:val="none" w:sz="0" w:space="0" w:color="auto"/>
                  </w:divBdr>
                </w:div>
                <w:div w:id="199778793">
                  <w:marLeft w:val="0"/>
                  <w:marRight w:val="0"/>
                  <w:marTop w:val="0"/>
                  <w:marBottom w:val="0"/>
                  <w:divBdr>
                    <w:top w:val="none" w:sz="0" w:space="0" w:color="auto"/>
                    <w:left w:val="none" w:sz="0" w:space="0" w:color="auto"/>
                    <w:bottom w:val="none" w:sz="0" w:space="0" w:color="auto"/>
                    <w:right w:val="none" w:sz="0" w:space="0" w:color="auto"/>
                  </w:divBdr>
                </w:div>
                <w:div w:id="158078075">
                  <w:marLeft w:val="-150"/>
                  <w:marRight w:val="0"/>
                  <w:marTop w:val="0"/>
                  <w:marBottom w:val="0"/>
                  <w:divBdr>
                    <w:top w:val="none" w:sz="0" w:space="0" w:color="auto"/>
                    <w:left w:val="none" w:sz="0" w:space="0" w:color="auto"/>
                    <w:bottom w:val="none" w:sz="0" w:space="0" w:color="auto"/>
                    <w:right w:val="none" w:sz="0" w:space="0" w:color="auto"/>
                  </w:divBdr>
                  <w:divsChild>
                    <w:div w:id="1434589446">
                      <w:marLeft w:val="0"/>
                      <w:marRight w:val="0"/>
                      <w:marTop w:val="0"/>
                      <w:marBottom w:val="0"/>
                      <w:divBdr>
                        <w:top w:val="none" w:sz="0" w:space="0" w:color="auto"/>
                        <w:left w:val="none" w:sz="0" w:space="0" w:color="auto"/>
                        <w:bottom w:val="none" w:sz="0" w:space="0" w:color="auto"/>
                        <w:right w:val="none" w:sz="0" w:space="0" w:color="auto"/>
                      </w:divBdr>
                    </w:div>
                    <w:div w:id="341515497">
                      <w:marLeft w:val="0"/>
                      <w:marRight w:val="0"/>
                      <w:marTop w:val="0"/>
                      <w:marBottom w:val="0"/>
                      <w:divBdr>
                        <w:top w:val="none" w:sz="0" w:space="0" w:color="auto"/>
                        <w:left w:val="none" w:sz="0" w:space="0" w:color="auto"/>
                        <w:bottom w:val="none" w:sz="0" w:space="0" w:color="auto"/>
                        <w:right w:val="none" w:sz="0" w:space="0" w:color="auto"/>
                      </w:divBdr>
                    </w:div>
                    <w:div w:id="759637639">
                      <w:marLeft w:val="0"/>
                      <w:marRight w:val="0"/>
                      <w:marTop w:val="0"/>
                      <w:marBottom w:val="0"/>
                      <w:divBdr>
                        <w:top w:val="none" w:sz="0" w:space="0" w:color="auto"/>
                        <w:left w:val="none" w:sz="0" w:space="0" w:color="auto"/>
                        <w:bottom w:val="none" w:sz="0" w:space="0" w:color="auto"/>
                        <w:right w:val="none" w:sz="0" w:space="0" w:color="auto"/>
                      </w:divBdr>
                    </w:div>
                    <w:div w:id="478763717">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183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4368">
          <w:marLeft w:val="0"/>
          <w:marRight w:val="0"/>
          <w:marTop w:val="0"/>
          <w:marBottom w:val="0"/>
          <w:divBdr>
            <w:top w:val="none" w:sz="0" w:space="0" w:color="auto"/>
            <w:left w:val="none" w:sz="0" w:space="0" w:color="auto"/>
            <w:bottom w:val="none" w:sz="0" w:space="0" w:color="auto"/>
            <w:right w:val="none" w:sz="0" w:space="0" w:color="auto"/>
          </w:divBdr>
          <w:divsChild>
            <w:div w:id="1770659421">
              <w:marLeft w:val="0"/>
              <w:marRight w:val="0"/>
              <w:marTop w:val="0"/>
              <w:marBottom w:val="0"/>
              <w:divBdr>
                <w:top w:val="none" w:sz="0" w:space="0" w:color="auto"/>
                <w:left w:val="none" w:sz="0" w:space="0" w:color="auto"/>
                <w:bottom w:val="none" w:sz="0" w:space="0" w:color="auto"/>
                <w:right w:val="none" w:sz="0" w:space="0" w:color="auto"/>
              </w:divBdr>
              <w:divsChild>
                <w:div w:id="873493800">
                  <w:marLeft w:val="0"/>
                  <w:marRight w:val="0"/>
                  <w:marTop w:val="0"/>
                  <w:marBottom w:val="0"/>
                  <w:divBdr>
                    <w:top w:val="none" w:sz="0" w:space="0" w:color="auto"/>
                    <w:left w:val="none" w:sz="0" w:space="0" w:color="auto"/>
                    <w:bottom w:val="none" w:sz="0" w:space="0" w:color="auto"/>
                    <w:right w:val="none" w:sz="0" w:space="0" w:color="auto"/>
                  </w:divBdr>
                </w:div>
                <w:div w:id="889338108">
                  <w:marLeft w:val="0"/>
                  <w:marRight w:val="0"/>
                  <w:marTop w:val="0"/>
                  <w:marBottom w:val="0"/>
                  <w:divBdr>
                    <w:top w:val="none" w:sz="0" w:space="0" w:color="auto"/>
                    <w:left w:val="none" w:sz="0" w:space="0" w:color="auto"/>
                    <w:bottom w:val="none" w:sz="0" w:space="0" w:color="auto"/>
                    <w:right w:val="none" w:sz="0" w:space="0" w:color="auto"/>
                  </w:divBdr>
                </w:div>
                <w:div w:id="771627819">
                  <w:marLeft w:val="0"/>
                  <w:marRight w:val="0"/>
                  <w:marTop w:val="0"/>
                  <w:marBottom w:val="0"/>
                  <w:divBdr>
                    <w:top w:val="none" w:sz="0" w:space="0" w:color="auto"/>
                    <w:left w:val="none" w:sz="0" w:space="0" w:color="auto"/>
                    <w:bottom w:val="none" w:sz="0" w:space="0" w:color="auto"/>
                    <w:right w:val="none" w:sz="0" w:space="0" w:color="auto"/>
                  </w:divBdr>
                </w:div>
                <w:div w:id="1105417610">
                  <w:marLeft w:val="0"/>
                  <w:marRight w:val="0"/>
                  <w:marTop w:val="0"/>
                  <w:marBottom w:val="0"/>
                  <w:divBdr>
                    <w:top w:val="none" w:sz="0" w:space="0" w:color="auto"/>
                    <w:left w:val="none" w:sz="0" w:space="0" w:color="auto"/>
                    <w:bottom w:val="none" w:sz="0" w:space="0" w:color="auto"/>
                    <w:right w:val="none" w:sz="0" w:space="0" w:color="auto"/>
                  </w:divBdr>
                </w:div>
                <w:div w:id="647907382">
                  <w:marLeft w:val="0"/>
                  <w:marRight w:val="0"/>
                  <w:marTop w:val="0"/>
                  <w:marBottom w:val="0"/>
                  <w:divBdr>
                    <w:top w:val="none" w:sz="0" w:space="0" w:color="auto"/>
                    <w:left w:val="none" w:sz="0" w:space="0" w:color="auto"/>
                    <w:bottom w:val="none" w:sz="0" w:space="0" w:color="auto"/>
                    <w:right w:val="none" w:sz="0" w:space="0" w:color="auto"/>
                  </w:divBdr>
                </w:div>
                <w:div w:id="1574388511">
                  <w:marLeft w:val="0"/>
                  <w:marRight w:val="0"/>
                  <w:marTop w:val="0"/>
                  <w:marBottom w:val="0"/>
                  <w:divBdr>
                    <w:top w:val="none" w:sz="0" w:space="0" w:color="auto"/>
                    <w:left w:val="none" w:sz="0" w:space="0" w:color="auto"/>
                    <w:bottom w:val="none" w:sz="0" w:space="0" w:color="auto"/>
                    <w:right w:val="none" w:sz="0" w:space="0" w:color="auto"/>
                  </w:divBdr>
                </w:div>
                <w:div w:id="376050323">
                  <w:marLeft w:val="0"/>
                  <w:marRight w:val="0"/>
                  <w:marTop w:val="0"/>
                  <w:marBottom w:val="0"/>
                  <w:divBdr>
                    <w:top w:val="none" w:sz="0" w:space="0" w:color="auto"/>
                    <w:left w:val="none" w:sz="0" w:space="0" w:color="auto"/>
                    <w:bottom w:val="none" w:sz="0" w:space="0" w:color="auto"/>
                    <w:right w:val="none" w:sz="0" w:space="0" w:color="auto"/>
                  </w:divBdr>
                </w:div>
                <w:div w:id="701590416">
                  <w:marLeft w:val="0"/>
                  <w:marRight w:val="0"/>
                  <w:marTop w:val="0"/>
                  <w:marBottom w:val="0"/>
                  <w:divBdr>
                    <w:top w:val="none" w:sz="0" w:space="0" w:color="auto"/>
                    <w:left w:val="none" w:sz="0" w:space="0" w:color="auto"/>
                    <w:bottom w:val="none" w:sz="0" w:space="0" w:color="auto"/>
                    <w:right w:val="none" w:sz="0" w:space="0" w:color="auto"/>
                  </w:divBdr>
                </w:div>
                <w:div w:id="648705535">
                  <w:marLeft w:val="0"/>
                  <w:marRight w:val="0"/>
                  <w:marTop w:val="0"/>
                  <w:marBottom w:val="0"/>
                  <w:divBdr>
                    <w:top w:val="none" w:sz="0" w:space="0" w:color="auto"/>
                    <w:left w:val="none" w:sz="0" w:space="0" w:color="auto"/>
                    <w:bottom w:val="none" w:sz="0" w:space="0" w:color="auto"/>
                    <w:right w:val="none" w:sz="0" w:space="0" w:color="auto"/>
                  </w:divBdr>
                </w:div>
                <w:div w:id="1520894061">
                  <w:marLeft w:val="0"/>
                  <w:marRight w:val="0"/>
                  <w:marTop w:val="0"/>
                  <w:marBottom w:val="0"/>
                  <w:divBdr>
                    <w:top w:val="none" w:sz="0" w:space="0" w:color="auto"/>
                    <w:left w:val="none" w:sz="0" w:space="0" w:color="auto"/>
                    <w:bottom w:val="none" w:sz="0" w:space="0" w:color="auto"/>
                    <w:right w:val="none" w:sz="0" w:space="0" w:color="auto"/>
                  </w:divBdr>
                </w:div>
                <w:div w:id="1840074774">
                  <w:marLeft w:val="0"/>
                  <w:marRight w:val="0"/>
                  <w:marTop w:val="0"/>
                  <w:marBottom w:val="0"/>
                  <w:divBdr>
                    <w:top w:val="none" w:sz="0" w:space="0" w:color="auto"/>
                    <w:left w:val="none" w:sz="0" w:space="0" w:color="auto"/>
                    <w:bottom w:val="none" w:sz="0" w:space="0" w:color="auto"/>
                    <w:right w:val="none" w:sz="0" w:space="0" w:color="auto"/>
                  </w:divBdr>
                </w:div>
                <w:div w:id="2059744380">
                  <w:marLeft w:val="0"/>
                  <w:marRight w:val="0"/>
                  <w:marTop w:val="0"/>
                  <w:marBottom w:val="0"/>
                  <w:divBdr>
                    <w:top w:val="none" w:sz="0" w:space="0" w:color="auto"/>
                    <w:left w:val="none" w:sz="0" w:space="0" w:color="auto"/>
                    <w:bottom w:val="none" w:sz="0" w:space="0" w:color="auto"/>
                    <w:right w:val="none" w:sz="0" w:space="0" w:color="auto"/>
                  </w:divBdr>
                </w:div>
                <w:div w:id="47537775">
                  <w:marLeft w:val="0"/>
                  <w:marRight w:val="0"/>
                  <w:marTop w:val="0"/>
                  <w:marBottom w:val="0"/>
                  <w:divBdr>
                    <w:top w:val="none" w:sz="0" w:space="0" w:color="auto"/>
                    <w:left w:val="none" w:sz="0" w:space="0" w:color="auto"/>
                    <w:bottom w:val="none" w:sz="0" w:space="0" w:color="auto"/>
                    <w:right w:val="none" w:sz="0" w:space="0" w:color="auto"/>
                  </w:divBdr>
                </w:div>
                <w:div w:id="501050517">
                  <w:marLeft w:val="-150"/>
                  <w:marRight w:val="0"/>
                  <w:marTop w:val="0"/>
                  <w:marBottom w:val="0"/>
                  <w:divBdr>
                    <w:top w:val="none" w:sz="0" w:space="0" w:color="auto"/>
                    <w:left w:val="none" w:sz="0" w:space="0" w:color="auto"/>
                    <w:bottom w:val="none" w:sz="0" w:space="0" w:color="auto"/>
                    <w:right w:val="none" w:sz="0" w:space="0" w:color="auto"/>
                  </w:divBdr>
                  <w:divsChild>
                    <w:div w:id="1771586607">
                      <w:marLeft w:val="0"/>
                      <w:marRight w:val="0"/>
                      <w:marTop w:val="0"/>
                      <w:marBottom w:val="0"/>
                      <w:divBdr>
                        <w:top w:val="none" w:sz="0" w:space="0" w:color="auto"/>
                        <w:left w:val="none" w:sz="0" w:space="0" w:color="auto"/>
                        <w:bottom w:val="none" w:sz="0" w:space="0" w:color="auto"/>
                        <w:right w:val="none" w:sz="0" w:space="0" w:color="auto"/>
                      </w:divBdr>
                    </w:div>
                    <w:div w:id="1465393697">
                      <w:marLeft w:val="0"/>
                      <w:marRight w:val="0"/>
                      <w:marTop w:val="0"/>
                      <w:marBottom w:val="0"/>
                      <w:divBdr>
                        <w:top w:val="none" w:sz="0" w:space="0" w:color="auto"/>
                        <w:left w:val="none" w:sz="0" w:space="0" w:color="auto"/>
                        <w:bottom w:val="none" w:sz="0" w:space="0" w:color="auto"/>
                        <w:right w:val="none" w:sz="0" w:space="0" w:color="auto"/>
                      </w:divBdr>
                    </w:div>
                    <w:div w:id="1369716442">
                      <w:marLeft w:val="0"/>
                      <w:marRight w:val="0"/>
                      <w:marTop w:val="0"/>
                      <w:marBottom w:val="0"/>
                      <w:divBdr>
                        <w:top w:val="none" w:sz="0" w:space="0" w:color="auto"/>
                        <w:left w:val="none" w:sz="0" w:space="0" w:color="auto"/>
                        <w:bottom w:val="none" w:sz="0" w:space="0" w:color="auto"/>
                        <w:right w:val="none" w:sz="0" w:space="0" w:color="auto"/>
                      </w:divBdr>
                    </w:div>
                    <w:div w:id="1530872694">
                      <w:marLeft w:val="0"/>
                      <w:marRight w:val="0"/>
                      <w:marTop w:val="0"/>
                      <w:marBottom w:val="0"/>
                      <w:divBdr>
                        <w:top w:val="none" w:sz="0" w:space="0" w:color="auto"/>
                        <w:left w:val="none" w:sz="0" w:space="0" w:color="auto"/>
                        <w:bottom w:val="none" w:sz="0" w:space="0" w:color="auto"/>
                        <w:right w:val="none" w:sz="0" w:space="0" w:color="auto"/>
                      </w:divBdr>
                    </w:div>
                    <w:div w:id="299893312">
                      <w:marLeft w:val="0"/>
                      <w:marRight w:val="0"/>
                      <w:marTop w:val="0"/>
                      <w:marBottom w:val="0"/>
                      <w:divBdr>
                        <w:top w:val="none" w:sz="0" w:space="0" w:color="auto"/>
                        <w:left w:val="none" w:sz="0" w:space="0" w:color="auto"/>
                        <w:bottom w:val="none" w:sz="0" w:space="0" w:color="auto"/>
                        <w:right w:val="none" w:sz="0" w:space="0" w:color="auto"/>
                      </w:divBdr>
                    </w:div>
                    <w:div w:id="1468859425">
                      <w:marLeft w:val="0"/>
                      <w:marRight w:val="0"/>
                      <w:marTop w:val="0"/>
                      <w:marBottom w:val="0"/>
                      <w:divBdr>
                        <w:top w:val="none" w:sz="0" w:space="0" w:color="auto"/>
                        <w:left w:val="none" w:sz="0" w:space="0" w:color="auto"/>
                        <w:bottom w:val="none" w:sz="0" w:space="0" w:color="auto"/>
                        <w:right w:val="none" w:sz="0" w:space="0" w:color="auto"/>
                      </w:divBdr>
                    </w:div>
                    <w:div w:id="1976253376">
                      <w:marLeft w:val="0"/>
                      <w:marRight w:val="0"/>
                      <w:marTop w:val="0"/>
                      <w:marBottom w:val="0"/>
                      <w:divBdr>
                        <w:top w:val="none" w:sz="0" w:space="0" w:color="auto"/>
                        <w:left w:val="none" w:sz="0" w:space="0" w:color="auto"/>
                        <w:bottom w:val="none" w:sz="0" w:space="0" w:color="auto"/>
                        <w:right w:val="none" w:sz="0" w:space="0" w:color="auto"/>
                      </w:divBdr>
                    </w:div>
                    <w:div w:id="1606494259">
                      <w:marLeft w:val="0"/>
                      <w:marRight w:val="0"/>
                      <w:marTop w:val="0"/>
                      <w:marBottom w:val="0"/>
                      <w:divBdr>
                        <w:top w:val="none" w:sz="0" w:space="0" w:color="auto"/>
                        <w:left w:val="none" w:sz="0" w:space="0" w:color="auto"/>
                        <w:bottom w:val="none" w:sz="0" w:space="0" w:color="auto"/>
                        <w:right w:val="none" w:sz="0" w:space="0" w:color="auto"/>
                      </w:divBdr>
                    </w:div>
                    <w:div w:id="1070035784">
                      <w:marLeft w:val="0"/>
                      <w:marRight w:val="0"/>
                      <w:marTop w:val="0"/>
                      <w:marBottom w:val="0"/>
                      <w:divBdr>
                        <w:top w:val="none" w:sz="0" w:space="0" w:color="auto"/>
                        <w:left w:val="none" w:sz="0" w:space="0" w:color="auto"/>
                        <w:bottom w:val="none" w:sz="0" w:space="0" w:color="auto"/>
                        <w:right w:val="none" w:sz="0" w:space="0" w:color="auto"/>
                      </w:divBdr>
                    </w:div>
                    <w:div w:id="808326756">
                      <w:marLeft w:val="0"/>
                      <w:marRight w:val="0"/>
                      <w:marTop w:val="0"/>
                      <w:marBottom w:val="0"/>
                      <w:divBdr>
                        <w:top w:val="none" w:sz="0" w:space="0" w:color="auto"/>
                        <w:left w:val="none" w:sz="0" w:space="0" w:color="auto"/>
                        <w:bottom w:val="none" w:sz="0" w:space="0" w:color="auto"/>
                        <w:right w:val="none" w:sz="0" w:space="0" w:color="auto"/>
                      </w:divBdr>
                    </w:div>
                    <w:div w:id="61371364">
                      <w:marLeft w:val="0"/>
                      <w:marRight w:val="0"/>
                      <w:marTop w:val="0"/>
                      <w:marBottom w:val="0"/>
                      <w:divBdr>
                        <w:top w:val="none" w:sz="0" w:space="0" w:color="auto"/>
                        <w:left w:val="none" w:sz="0" w:space="0" w:color="auto"/>
                        <w:bottom w:val="none" w:sz="0" w:space="0" w:color="auto"/>
                        <w:right w:val="none" w:sz="0" w:space="0" w:color="auto"/>
                      </w:divBdr>
                    </w:div>
                    <w:div w:id="629475543">
                      <w:marLeft w:val="0"/>
                      <w:marRight w:val="0"/>
                      <w:marTop w:val="0"/>
                      <w:marBottom w:val="0"/>
                      <w:divBdr>
                        <w:top w:val="none" w:sz="0" w:space="0" w:color="auto"/>
                        <w:left w:val="none" w:sz="0" w:space="0" w:color="auto"/>
                        <w:bottom w:val="none" w:sz="0" w:space="0" w:color="auto"/>
                        <w:right w:val="none" w:sz="0" w:space="0" w:color="auto"/>
                      </w:divBdr>
                    </w:div>
                    <w:div w:id="5151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3928">
          <w:marLeft w:val="0"/>
          <w:marRight w:val="0"/>
          <w:marTop w:val="0"/>
          <w:marBottom w:val="0"/>
          <w:divBdr>
            <w:top w:val="none" w:sz="0" w:space="0" w:color="auto"/>
            <w:left w:val="none" w:sz="0" w:space="0" w:color="auto"/>
            <w:bottom w:val="none" w:sz="0" w:space="0" w:color="auto"/>
            <w:right w:val="none" w:sz="0" w:space="0" w:color="auto"/>
          </w:divBdr>
          <w:divsChild>
            <w:div w:id="394353290">
              <w:marLeft w:val="0"/>
              <w:marRight w:val="0"/>
              <w:marTop w:val="0"/>
              <w:marBottom w:val="0"/>
              <w:divBdr>
                <w:top w:val="none" w:sz="0" w:space="0" w:color="auto"/>
                <w:left w:val="none" w:sz="0" w:space="0" w:color="auto"/>
                <w:bottom w:val="none" w:sz="0" w:space="0" w:color="auto"/>
                <w:right w:val="none" w:sz="0" w:space="0" w:color="auto"/>
              </w:divBdr>
              <w:divsChild>
                <w:div w:id="1040789710">
                  <w:marLeft w:val="0"/>
                  <w:marRight w:val="0"/>
                  <w:marTop w:val="0"/>
                  <w:marBottom w:val="0"/>
                  <w:divBdr>
                    <w:top w:val="none" w:sz="0" w:space="0" w:color="auto"/>
                    <w:left w:val="none" w:sz="0" w:space="0" w:color="auto"/>
                    <w:bottom w:val="none" w:sz="0" w:space="0" w:color="auto"/>
                    <w:right w:val="none" w:sz="0" w:space="0" w:color="auto"/>
                  </w:divBdr>
                </w:div>
                <w:div w:id="1955014357">
                  <w:marLeft w:val="0"/>
                  <w:marRight w:val="0"/>
                  <w:marTop w:val="0"/>
                  <w:marBottom w:val="0"/>
                  <w:divBdr>
                    <w:top w:val="none" w:sz="0" w:space="0" w:color="auto"/>
                    <w:left w:val="none" w:sz="0" w:space="0" w:color="auto"/>
                    <w:bottom w:val="none" w:sz="0" w:space="0" w:color="auto"/>
                    <w:right w:val="none" w:sz="0" w:space="0" w:color="auto"/>
                  </w:divBdr>
                </w:div>
                <w:div w:id="1328824376">
                  <w:marLeft w:val="0"/>
                  <w:marRight w:val="0"/>
                  <w:marTop w:val="0"/>
                  <w:marBottom w:val="0"/>
                  <w:divBdr>
                    <w:top w:val="none" w:sz="0" w:space="0" w:color="auto"/>
                    <w:left w:val="none" w:sz="0" w:space="0" w:color="auto"/>
                    <w:bottom w:val="none" w:sz="0" w:space="0" w:color="auto"/>
                    <w:right w:val="none" w:sz="0" w:space="0" w:color="auto"/>
                  </w:divBdr>
                </w:div>
                <w:div w:id="888154388">
                  <w:marLeft w:val="0"/>
                  <w:marRight w:val="0"/>
                  <w:marTop w:val="0"/>
                  <w:marBottom w:val="0"/>
                  <w:divBdr>
                    <w:top w:val="none" w:sz="0" w:space="0" w:color="auto"/>
                    <w:left w:val="none" w:sz="0" w:space="0" w:color="auto"/>
                    <w:bottom w:val="none" w:sz="0" w:space="0" w:color="auto"/>
                    <w:right w:val="none" w:sz="0" w:space="0" w:color="auto"/>
                  </w:divBdr>
                </w:div>
                <w:div w:id="30347833">
                  <w:marLeft w:val="0"/>
                  <w:marRight w:val="0"/>
                  <w:marTop w:val="0"/>
                  <w:marBottom w:val="0"/>
                  <w:divBdr>
                    <w:top w:val="none" w:sz="0" w:space="0" w:color="auto"/>
                    <w:left w:val="none" w:sz="0" w:space="0" w:color="auto"/>
                    <w:bottom w:val="none" w:sz="0" w:space="0" w:color="auto"/>
                    <w:right w:val="none" w:sz="0" w:space="0" w:color="auto"/>
                  </w:divBdr>
                </w:div>
                <w:div w:id="469396174">
                  <w:marLeft w:val="0"/>
                  <w:marRight w:val="0"/>
                  <w:marTop w:val="0"/>
                  <w:marBottom w:val="0"/>
                  <w:divBdr>
                    <w:top w:val="none" w:sz="0" w:space="0" w:color="auto"/>
                    <w:left w:val="none" w:sz="0" w:space="0" w:color="auto"/>
                    <w:bottom w:val="none" w:sz="0" w:space="0" w:color="auto"/>
                    <w:right w:val="none" w:sz="0" w:space="0" w:color="auto"/>
                  </w:divBdr>
                </w:div>
                <w:div w:id="989797202">
                  <w:marLeft w:val="-150"/>
                  <w:marRight w:val="0"/>
                  <w:marTop w:val="0"/>
                  <w:marBottom w:val="0"/>
                  <w:divBdr>
                    <w:top w:val="none" w:sz="0" w:space="0" w:color="auto"/>
                    <w:left w:val="none" w:sz="0" w:space="0" w:color="auto"/>
                    <w:bottom w:val="none" w:sz="0" w:space="0" w:color="auto"/>
                    <w:right w:val="none" w:sz="0" w:space="0" w:color="auto"/>
                  </w:divBdr>
                  <w:divsChild>
                    <w:div w:id="218056223">
                      <w:marLeft w:val="0"/>
                      <w:marRight w:val="0"/>
                      <w:marTop w:val="0"/>
                      <w:marBottom w:val="0"/>
                      <w:divBdr>
                        <w:top w:val="none" w:sz="0" w:space="0" w:color="auto"/>
                        <w:left w:val="none" w:sz="0" w:space="0" w:color="auto"/>
                        <w:bottom w:val="none" w:sz="0" w:space="0" w:color="auto"/>
                        <w:right w:val="none" w:sz="0" w:space="0" w:color="auto"/>
                      </w:divBdr>
                    </w:div>
                    <w:div w:id="956982271">
                      <w:marLeft w:val="0"/>
                      <w:marRight w:val="0"/>
                      <w:marTop w:val="0"/>
                      <w:marBottom w:val="0"/>
                      <w:divBdr>
                        <w:top w:val="none" w:sz="0" w:space="0" w:color="auto"/>
                        <w:left w:val="none" w:sz="0" w:space="0" w:color="auto"/>
                        <w:bottom w:val="none" w:sz="0" w:space="0" w:color="auto"/>
                        <w:right w:val="none" w:sz="0" w:space="0" w:color="auto"/>
                      </w:divBdr>
                    </w:div>
                    <w:div w:id="1374426769">
                      <w:marLeft w:val="0"/>
                      <w:marRight w:val="0"/>
                      <w:marTop w:val="0"/>
                      <w:marBottom w:val="0"/>
                      <w:divBdr>
                        <w:top w:val="none" w:sz="0" w:space="0" w:color="auto"/>
                        <w:left w:val="none" w:sz="0" w:space="0" w:color="auto"/>
                        <w:bottom w:val="none" w:sz="0" w:space="0" w:color="auto"/>
                        <w:right w:val="none" w:sz="0" w:space="0" w:color="auto"/>
                      </w:divBdr>
                    </w:div>
                    <w:div w:id="1430544169">
                      <w:marLeft w:val="0"/>
                      <w:marRight w:val="0"/>
                      <w:marTop w:val="0"/>
                      <w:marBottom w:val="0"/>
                      <w:divBdr>
                        <w:top w:val="none" w:sz="0" w:space="0" w:color="auto"/>
                        <w:left w:val="none" w:sz="0" w:space="0" w:color="auto"/>
                        <w:bottom w:val="none" w:sz="0" w:space="0" w:color="auto"/>
                        <w:right w:val="none" w:sz="0" w:space="0" w:color="auto"/>
                      </w:divBdr>
                    </w:div>
                    <w:div w:id="1076709661">
                      <w:marLeft w:val="0"/>
                      <w:marRight w:val="0"/>
                      <w:marTop w:val="0"/>
                      <w:marBottom w:val="0"/>
                      <w:divBdr>
                        <w:top w:val="none" w:sz="0" w:space="0" w:color="auto"/>
                        <w:left w:val="none" w:sz="0" w:space="0" w:color="auto"/>
                        <w:bottom w:val="none" w:sz="0" w:space="0" w:color="auto"/>
                        <w:right w:val="none" w:sz="0" w:space="0" w:color="auto"/>
                      </w:divBdr>
                    </w:div>
                    <w:div w:id="17475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6935">
          <w:marLeft w:val="0"/>
          <w:marRight w:val="0"/>
          <w:marTop w:val="0"/>
          <w:marBottom w:val="0"/>
          <w:divBdr>
            <w:top w:val="none" w:sz="0" w:space="0" w:color="auto"/>
            <w:left w:val="none" w:sz="0" w:space="0" w:color="auto"/>
            <w:bottom w:val="none" w:sz="0" w:space="0" w:color="auto"/>
            <w:right w:val="none" w:sz="0" w:space="0" w:color="auto"/>
          </w:divBdr>
          <w:divsChild>
            <w:div w:id="1797722732">
              <w:marLeft w:val="0"/>
              <w:marRight w:val="0"/>
              <w:marTop w:val="0"/>
              <w:marBottom w:val="0"/>
              <w:divBdr>
                <w:top w:val="none" w:sz="0" w:space="0" w:color="auto"/>
                <w:left w:val="none" w:sz="0" w:space="0" w:color="auto"/>
                <w:bottom w:val="none" w:sz="0" w:space="0" w:color="auto"/>
                <w:right w:val="none" w:sz="0" w:space="0" w:color="auto"/>
              </w:divBdr>
              <w:divsChild>
                <w:div w:id="411123763">
                  <w:marLeft w:val="0"/>
                  <w:marRight w:val="0"/>
                  <w:marTop w:val="0"/>
                  <w:marBottom w:val="0"/>
                  <w:divBdr>
                    <w:top w:val="none" w:sz="0" w:space="0" w:color="auto"/>
                    <w:left w:val="none" w:sz="0" w:space="0" w:color="auto"/>
                    <w:bottom w:val="none" w:sz="0" w:space="0" w:color="auto"/>
                    <w:right w:val="none" w:sz="0" w:space="0" w:color="auto"/>
                  </w:divBdr>
                </w:div>
                <w:div w:id="234248899">
                  <w:marLeft w:val="0"/>
                  <w:marRight w:val="0"/>
                  <w:marTop w:val="0"/>
                  <w:marBottom w:val="0"/>
                  <w:divBdr>
                    <w:top w:val="none" w:sz="0" w:space="0" w:color="auto"/>
                    <w:left w:val="none" w:sz="0" w:space="0" w:color="auto"/>
                    <w:bottom w:val="none" w:sz="0" w:space="0" w:color="auto"/>
                    <w:right w:val="none" w:sz="0" w:space="0" w:color="auto"/>
                  </w:divBdr>
                </w:div>
                <w:div w:id="348527029">
                  <w:marLeft w:val="0"/>
                  <w:marRight w:val="0"/>
                  <w:marTop w:val="0"/>
                  <w:marBottom w:val="0"/>
                  <w:divBdr>
                    <w:top w:val="none" w:sz="0" w:space="0" w:color="auto"/>
                    <w:left w:val="none" w:sz="0" w:space="0" w:color="auto"/>
                    <w:bottom w:val="none" w:sz="0" w:space="0" w:color="auto"/>
                    <w:right w:val="none" w:sz="0" w:space="0" w:color="auto"/>
                  </w:divBdr>
                </w:div>
                <w:div w:id="958026376">
                  <w:marLeft w:val="0"/>
                  <w:marRight w:val="0"/>
                  <w:marTop w:val="0"/>
                  <w:marBottom w:val="0"/>
                  <w:divBdr>
                    <w:top w:val="none" w:sz="0" w:space="0" w:color="auto"/>
                    <w:left w:val="none" w:sz="0" w:space="0" w:color="auto"/>
                    <w:bottom w:val="none" w:sz="0" w:space="0" w:color="auto"/>
                    <w:right w:val="none" w:sz="0" w:space="0" w:color="auto"/>
                  </w:divBdr>
                </w:div>
                <w:div w:id="1208642720">
                  <w:marLeft w:val="0"/>
                  <w:marRight w:val="0"/>
                  <w:marTop w:val="0"/>
                  <w:marBottom w:val="0"/>
                  <w:divBdr>
                    <w:top w:val="none" w:sz="0" w:space="0" w:color="auto"/>
                    <w:left w:val="none" w:sz="0" w:space="0" w:color="auto"/>
                    <w:bottom w:val="none" w:sz="0" w:space="0" w:color="auto"/>
                    <w:right w:val="none" w:sz="0" w:space="0" w:color="auto"/>
                  </w:divBdr>
                </w:div>
                <w:div w:id="1810897010">
                  <w:marLeft w:val="0"/>
                  <w:marRight w:val="0"/>
                  <w:marTop w:val="0"/>
                  <w:marBottom w:val="0"/>
                  <w:divBdr>
                    <w:top w:val="none" w:sz="0" w:space="0" w:color="auto"/>
                    <w:left w:val="none" w:sz="0" w:space="0" w:color="auto"/>
                    <w:bottom w:val="none" w:sz="0" w:space="0" w:color="auto"/>
                    <w:right w:val="none" w:sz="0" w:space="0" w:color="auto"/>
                  </w:divBdr>
                </w:div>
                <w:div w:id="1627275373">
                  <w:marLeft w:val="0"/>
                  <w:marRight w:val="0"/>
                  <w:marTop w:val="0"/>
                  <w:marBottom w:val="0"/>
                  <w:divBdr>
                    <w:top w:val="none" w:sz="0" w:space="0" w:color="auto"/>
                    <w:left w:val="none" w:sz="0" w:space="0" w:color="auto"/>
                    <w:bottom w:val="none" w:sz="0" w:space="0" w:color="auto"/>
                    <w:right w:val="none" w:sz="0" w:space="0" w:color="auto"/>
                  </w:divBdr>
                </w:div>
                <w:div w:id="689263030">
                  <w:marLeft w:val="0"/>
                  <w:marRight w:val="0"/>
                  <w:marTop w:val="0"/>
                  <w:marBottom w:val="0"/>
                  <w:divBdr>
                    <w:top w:val="none" w:sz="0" w:space="0" w:color="auto"/>
                    <w:left w:val="none" w:sz="0" w:space="0" w:color="auto"/>
                    <w:bottom w:val="none" w:sz="0" w:space="0" w:color="auto"/>
                    <w:right w:val="none" w:sz="0" w:space="0" w:color="auto"/>
                  </w:divBdr>
                </w:div>
                <w:div w:id="1558979651">
                  <w:marLeft w:val="0"/>
                  <w:marRight w:val="0"/>
                  <w:marTop w:val="0"/>
                  <w:marBottom w:val="0"/>
                  <w:divBdr>
                    <w:top w:val="none" w:sz="0" w:space="0" w:color="auto"/>
                    <w:left w:val="none" w:sz="0" w:space="0" w:color="auto"/>
                    <w:bottom w:val="none" w:sz="0" w:space="0" w:color="auto"/>
                    <w:right w:val="none" w:sz="0" w:space="0" w:color="auto"/>
                  </w:divBdr>
                </w:div>
                <w:div w:id="913053241">
                  <w:marLeft w:val="0"/>
                  <w:marRight w:val="0"/>
                  <w:marTop w:val="0"/>
                  <w:marBottom w:val="0"/>
                  <w:divBdr>
                    <w:top w:val="none" w:sz="0" w:space="0" w:color="auto"/>
                    <w:left w:val="none" w:sz="0" w:space="0" w:color="auto"/>
                    <w:bottom w:val="none" w:sz="0" w:space="0" w:color="auto"/>
                    <w:right w:val="none" w:sz="0" w:space="0" w:color="auto"/>
                  </w:divBdr>
                </w:div>
                <w:div w:id="151069356">
                  <w:marLeft w:val="0"/>
                  <w:marRight w:val="0"/>
                  <w:marTop w:val="0"/>
                  <w:marBottom w:val="0"/>
                  <w:divBdr>
                    <w:top w:val="none" w:sz="0" w:space="0" w:color="auto"/>
                    <w:left w:val="none" w:sz="0" w:space="0" w:color="auto"/>
                    <w:bottom w:val="none" w:sz="0" w:space="0" w:color="auto"/>
                    <w:right w:val="none" w:sz="0" w:space="0" w:color="auto"/>
                  </w:divBdr>
                </w:div>
                <w:div w:id="634220368">
                  <w:marLeft w:val="0"/>
                  <w:marRight w:val="0"/>
                  <w:marTop w:val="0"/>
                  <w:marBottom w:val="0"/>
                  <w:divBdr>
                    <w:top w:val="none" w:sz="0" w:space="0" w:color="auto"/>
                    <w:left w:val="none" w:sz="0" w:space="0" w:color="auto"/>
                    <w:bottom w:val="none" w:sz="0" w:space="0" w:color="auto"/>
                    <w:right w:val="none" w:sz="0" w:space="0" w:color="auto"/>
                  </w:divBdr>
                </w:div>
                <w:div w:id="52235938">
                  <w:marLeft w:val="0"/>
                  <w:marRight w:val="0"/>
                  <w:marTop w:val="0"/>
                  <w:marBottom w:val="0"/>
                  <w:divBdr>
                    <w:top w:val="none" w:sz="0" w:space="0" w:color="auto"/>
                    <w:left w:val="none" w:sz="0" w:space="0" w:color="auto"/>
                    <w:bottom w:val="none" w:sz="0" w:space="0" w:color="auto"/>
                    <w:right w:val="none" w:sz="0" w:space="0" w:color="auto"/>
                  </w:divBdr>
                </w:div>
                <w:div w:id="1474761749">
                  <w:marLeft w:val="0"/>
                  <w:marRight w:val="0"/>
                  <w:marTop w:val="0"/>
                  <w:marBottom w:val="0"/>
                  <w:divBdr>
                    <w:top w:val="none" w:sz="0" w:space="0" w:color="auto"/>
                    <w:left w:val="none" w:sz="0" w:space="0" w:color="auto"/>
                    <w:bottom w:val="none" w:sz="0" w:space="0" w:color="auto"/>
                    <w:right w:val="none" w:sz="0" w:space="0" w:color="auto"/>
                  </w:divBdr>
                </w:div>
                <w:div w:id="1934320324">
                  <w:marLeft w:val="0"/>
                  <w:marRight w:val="0"/>
                  <w:marTop w:val="0"/>
                  <w:marBottom w:val="0"/>
                  <w:divBdr>
                    <w:top w:val="none" w:sz="0" w:space="0" w:color="auto"/>
                    <w:left w:val="none" w:sz="0" w:space="0" w:color="auto"/>
                    <w:bottom w:val="none" w:sz="0" w:space="0" w:color="auto"/>
                    <w:right w:val="none" w:sz="0" w:space="0" w:color="auto"/>
                  </w:divBdr>
                </w:div>
                <w:div w:id="489445047">
                  <w:marLeft w:val="0"/>
                  <w:marRight w:val="0"/>
                  <w:marTop w:val="0"/>
                  <w:marBottom w:val="0"/>
                  <w:divBdr>
                    <w:top w:val="none" w:sz="0" w:space="0" w:color="auto"/>
                    <w:left w:val="none" w:sz="0" w:space="0" w:color="auto"/>
                    <w:bottom w:val="none" w:sz="0" w:space="0" w:color="auto"/>
                    <w:right w:val="none" w:sz="0" w:space="0" w:color="auto"/>
                  </w:divBdr>
                </w:div>
                <w:div w:id="1144154619">
                  <w:marLeft w:val="0"/>
                  <w:marRight w:val="0"/>
                  <w:marTop w:val="0"/>
                  <w:marBottom w:val="0"/>
                  <w:divBdr>
                    <w:top w:val="none" w:sz="0" w:space="0" w:color="auto"/>
                    <w:left w:val="none" w:sz="0" w:space="0" w:color="auto"/>
                    <w:bottom w:val="none" w:sz="0" w:space="0" w:color="auto"/>
                    <w:right w:val="none" w:sz="0" w:space="0" w:color="auto"/>
                  </w:divBdr>
                </w:div>
                <w:div w:id="1795247129">
                  <w:marLeft w:val="0"/>
                  <w:marRight w:val="0"/>
                  <w:marTop w:val="0"/>
                  <w:marBottom w:val="0"/>
                  <w:divBdr>
                    <w:top w:val="none" w:sz="0" w:space="0" w:color="auto"/>
                    <w:left w:val="none" w:sz="0" w:space="0" w:color="auto"/>
                    <w:bottom w:val="none" w:sz="0" w:space="0" w:color="auto"/>
                    <w:right w:val="none" w:sz="0" w:space="0" w:color="auto"/>
                  </w:divBdr>
                </w:div>
                <w:div w:id="1990867976">
                  <w:marLeft w:val="0"/>
                  <w:marRight w:val="0"/>
                  <w:marTop w:val="0"/>
                  <w:marBottom w:val="0"/>
                  <w:divBdr>
                    <w:top w:val="none" w:sz="0" w:space="0" w:color="auto"/>
                    <w:left w:val="none" w:sz="0" w:space="0" w:color="auto"/>
                    <w:bottom w:val="none" w:sz="0" w:space="0" w:color="auto"/>
                    <w:right w:val="none" w:sz="0" w:space="0" w:color="auto"/>
                  </w:divBdr>
                </w:div>
                <w:div w:id="1785415197">
                  <w:marLeft w:val="-150"/>
                  <w:marRight w:val="0"/>
                  <w:marTop w:val="0"/>
                  <w:marBottom w:val="0"/>
                  <w:divBdr>
                    <w:top w:val="none" w:sz="0" w:space="0" w:color="auto"/>
                    <w:left w:val="none" w:sz="0" w:space="0" w:color="auto"/>
                    <w:bottom w:val="none" w:sz="0" w:space="0" w:color="auto"/>
                    <w:right w:val="none" w:sz="0" w:space="0" w:color="auto"/>
                  </w:divBdr>
                  <w:divsChild>
                    <w:div w:id="167252194">
                      <w:marLeft w:val="0"/>
                      <w:marRight w:val="0"/>
                      <w:marTop w:val="0"/>
                      <w:marBottom w:val="0"/>
                      <w:divBdr>
                        <w:top w:val="none" w:sz="0" w:space="0" w:color="auto"/>
                        <w:left w:val="none" w:sz="0" w:space="0" w:color="auto"/>
                        <w:bottom w:val="none" w:sz="0" w:space="0" w:color="auto"/>
                        <w:right w:val="none" w:sz="0" w:space="0" w:color="auto"/>
                      </w:divBdr>
                    </w:div>
                    <w:div w:id="782305317">
                      <w:marLeft w:val="0"/>
                      <w:marRight w:val="0"/>
                      <w:marTop w:val="0"/>
                      <w:marBottom w:val="0"/>
                      <w:divBdr>
                        <w:top w:val="none" w:sz="0" w:space="0" w:color="auto"/>
                        <w:left w:val="none" w:sz="0" w:space="0" w:color="auto"/>
                        <w:bottom w:val="none" w:sz="0" w:space="0" w:color="auto"/>
                        <w:right w:val="none" w:sz="0" w:space="0" w:color="auto"/>
                      </w:divBdr>
                    </w:div>
                    <w:div w:id="1974866637">
                      <w:marLeft w:val="0"/>
                      <w:marRight w:val="0"/>
                      <w:marTop w:val="0"/>
                      <w:marBottom w:val="0"/>
                      <w:divBdr>
                        <w:top w:val="none" w:sz="0" w:space="0" w:color="auto"/>
                        <w:left w:val="none" w:sz="0" w:space="0" w:color="auto"/>
                        <w:bottom w:val="none" w:sz="0" w:space="0" w:color="auto"/>
                        <w:right w:val="none" w:sz="0" w:space="0" w:color="auto"/>
                      </w:divBdr>
                    </w:div>
                    <w:div w:id="1658534568">
                      <w:marLeft w:val="0"/>
                      <w:marRight w:val="0"/>
                      <w:marTop w:val="0"/>
                      <w:marBottom w:val="0"/>
                      <w:divBdr>
                        <w:top w:val="none" w:sz="0" w:space="0" w:color="auto"/>
                        <w:left w:val="none" w:sz="0" w:space="0" w:color="auto"/>
                        <w:bottom w:val="none" w:sz="0" w:space="0" w:color="auto"/>
                        <w:right w:val="none" w:sz="0" w:space="0" w:color="auto"/>
                      </w:divBdr>
                    </w:div>
                    <w:div w:id="1374649610">
                      <w:marLeft w:val="0"/>
                      <w:marRight w:val="0"/>
                      <w:marTop w:val="0"/>
                      <w:marBottom w:val="0"/>
                      <w:divBdr>
                        <w:top w:val="none" w:sz="0" w:space="0" w:color="auto"/>
                        <w:left w:val="none" w:sz="0" w:space="0" w:color="auto"/>
                        <w:bottom w:val="none" w:sz="0" w:space="0" w:color="auto"/>
                        <w:right w:val="none" w:sz="0" w:space="0" w:color="auto"/>
                      </w:divBdr>
                    </w:div>
                    <w:div w:id="487794282">
                      <w:marLeft w:val="0"/>
                      <w:marRight w:val="0"/>
                      <w:marTop w:val="0"/>
                      <w:marBottom w:val="0"/>
                      <w:divBdr>
                        <w:top w:val="none" w:sz="0" w:space="0" w:color="auto"/>
                        <w:left w:val="none" w:sz="0" w:space="0" w:color="auto"/>
                        <w:bottom w:val="none" w:sz="0" w:space="0" w:color="auto"/>
                        <w:right w:val="none" w:sz="0" w:space="0" w:color="auto"/>
                      </w:divBdr>
                    </w:div>
                    <w:div w:id="1124926143">
                      <w:marLeft w:val="0"/>
                      <w:marRight w:val="0"/>
                      <w:marTop w:val="0"/>
                      <w:marBottom w:val="0"/>
                      <w:divBdr>
                        <w:top w:val="none" w:sz="0" w:space="0" w:color="auto"/>
                        <w:left w:val="none" w:sz="0" w:space="0" w:color="auto"/>
                        <w:bottom w:val="none" w:sz="0" w:space="0" w:color="auto"/>
                        <w:right w:val="none" w:sz="0" w:space="0" w:color="auto"/>
                      </w:divBdr>
                    </w:div>
                    <w:div w:id="1700661183">
                      <w:marLeft w:val="0"/>
                      <w:marRight w:val="0"/>
                      <w:marTop w:val="0"/>
                      <w:marBottom w:val="0"/>
                      <w:divBdr>
                        <w:top w:val="none" w:sz="0" w:space="0" w:color="auto"/>
                        <w:left w:val="none" w:sz="0" w:space="0" w:color="auto"/>
                        <w:bottom w:val="none" w:sz="0" w:space="0" w:color="auto"/>
                        <w:right w:val="none" w:sz="0" w:space="0" w:color="auto"/>
                      </w:divBdr>
                    </w:div>
                    <w:div w:id="964505804">
                      <w:marLeft w:val="0"/>
                      <w:marRight w:val="0"/>
                      <w:marTop w:val="0"/>
                      <w:marBottom w:val="0"/>
                      <w:divBdr>
                        <w:top w:val="none" w:sz="0" w:space="0" w:color="auto"/>
                        <w:left w:val="none" w:sz="0" w:space="0" w:color="auto"/>
                        <w:bottom w:val="none" w:sz="0" w:space="0" w:color="auto"/>
                        <w:right w:val="none" w:sz="0" w:space="0" w:color="auto"/>
                      </w:divBdr>
                    </w:div>
                    <w:div w:id="491021532">
                      <w:marLeft w:val="0"/>
                      <w:marRight w:val="0"/>
                      <w:marTop w:val="0"/>
                      <w:marBottom w:val="0"/>
                      <w:divBdr>
                        <w:top w:val="none" w:sz="0" w:space="0" w:color="auto"/>
                        <w:left w:val="none" w:sz="0" w:space="0" w:color="auto"/>
                        <w:bottom w:val="none" w:sz="0" w:space="0" w:color="auto"/>
                        <w:right w:val="none" w:sz="0" w:space="0" w:color="auto"/>
                      </w:divBdr>
                    </w:div>
                    <w:div w:id="1911845092">
                      <w:marLeft w:val="0"/>
                      <w:marRight w:val="0"/>
                      <w:marTop w:val="0"/>
                      <w:marBottom w:val="0"/>
                      <w:divBdr>
                        <w:top w:val="none" w:sz="0" w:space="0" w:color="auto"/>
                        <w:left w:val="none" w:sz="0" w:space="0" w:color="auto"/>
                        <w:bottom w:val="none" w:sz="0" w:space="0" w:color="auto"/>
                        <w:right w:val="none" w:sz="0" w:space="0" w:color="auto"/>
                      </w:divBdr>
                    </w:div>
                    <w:div w:id="2017295634">
                      <w:marLeft w:val="0"/>
                      <w:marRight w:val="0"/>
                      <w:marTop w:val="0"/>
                      <w:marBottom w:val="0"/>
                      <w:divBdr>
                        <w:top w:val="none" w:sz="0" w:space="0" w:color="auto"/>
                        <w:left w:val="none" w:sz="0" w:space="0" w:color="auto"/>
                        <w:bottom w:val="none" w:sz="0" w:space="0" w:color="auto"/>
                        <w:right w:val="none" w:sz="0" w:space="0" w:color="auto"/>
                      </w:divBdr>
                    </w:div>
                    <w:div w:id="1500543461">
                      <w:marLeft w:val="0"/>
                      <w:marRight w:val="0"/>
                      <w:marTop w:val="0"/>
                      <w:marBottom w:val="0"/>
                      <w:divBdr>
                        <w:top w:val="none" w:sz="0" w:space="0" w:color="auto"/>
                        <w:left w:val="none" w:sz="0" w:space="0" w:color="auto"/>
                        <w:bottom w:val="none" w:sz="0" w:space="0" w:color="auto"/>
                        <w:right w:val="none" w:sz="0" w:space="0" w:color="auto"/>
                      </w:divBdr>
                    </w:div>
                    <w:div w:id="2003073355">
                      <w:marLeft w:val="0"/>
                      <w:marRight w:val="0"/>
                      <w:marTop w:val="0"/>
                      <w:marBottom w:val="0"/>
                      <w:divBdr>
                        <w:top w:val="none" w:sz="0" w:space="0" w:color="auto"/>
                        <w:left w:val="none" w:sz="0" w:space="0" w:color="auto"/>
                        <w:bottom w:val="none" w:sz="0" w:space="0" w:color="auto"/>
                        <w:right w:val="none" w:sz="0" w:space="0" w:color="auto"/>
                      </w:divBdr>
                    </w:div>
                    <w:div w:id="1357392933">
                      <w:marLeft w:val="0"/>
                      <w:marRight w:val="0"/>
                      <w:marTop w:val="0"/>
                      <w:marBottom w:val="0"/>
                      <w:divBdr>
                        <w:top w:val="none" w:sz="0" w:space="0" w:color="auto"/>
                        <w:left w:val="none" w:sz="0" w:space="0" w:color="auto"/>
                        <w:bottom w:val="none" w:sz="0" w:space="0" w:color="auto"/>
                        <w:right w:val="none" w:sz="0" w:space="0" w:color="auto"/>
                      </w:divBdr>
                    </w:div>
                    <w:div w:id="615675720">
                      <w:marLeft w:val="0"/>
                      <w:marRight w:val="0"/>
                      <w:marTop w:val="0"/>
                      <w:marBottom w:val="0"/>
                      <w:divBdr>
                        <w:top w:val="none" w:sz="0" w:space="0" w:color="auto"/>
                        <w:left w:val="none" w:sz="0" w:space="0" w:color="auto"/>
                        <w:bottom w:val="none" w:sz="0" w:space="0" w:color="auto"/>
                        <w:right w:val="none" w:sz="0" w:space="0" w:color="auto"/>
                      </w:divBdr>
                    </w:div>
                    <w:div w:id="563681011">
                      <w:marLeft w:val="0"/>
                      <w:marRight w:val="0"/>
                      <w:marTop w:val="0"/>
                      <w:marBottom w:val="0"/>
                      <w:divBdr>
                        <w:top w:val="none" w:sz="0" w:space="0" w:color="auto"/>
                        <w:left w:val="none" w:sz="0" w:space="0" w:color="auto"/>
                        <w:bottom w:val="none" w:sz="0" w:space="0" w:color="auto"/>
                        <w:right w:val="none" w:sz="0" w:space="0" w:color="auto"/>
                      </w:divBdr>
                    </w:div>
                    <w:div w:id="1723483277">
                      <w:marLeft w:val="0"/>
                      <w:marRight w:val="0"/>
                      <w:marTop w:val="0"/>
                      <w:marBottom w:val="0"/>
                      <w:divBdr>
                        <w:top w:val="none" w:sz="0" w:space="0" w:color="auto"/>
                        <w:left w:val="none" w:sz="0" w:space="0" w:color="auto"/>
                        <w:bottom w:val="none" w:sz="0" w:space="0" w:color="auto"/>
                        <w:right w:val="none" w:sz="0" w:space="0" w:color="auto"/>
                      </w:divBdr>
                    </w:div>
                    <w:div w:id="20632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8298">
          <w:marLeft w:val="0"/>
          <w:marRight w:val="0"/>
          <w:marTop w:val="0"/>
          <w:marBottom w:val="0"/>
          <w:divBdr>
            <w:top w:val="none" w:sz="0" w:space="0" w:color="auto"/>
            <w:left w:val="none" w:sz="0" w:space="0" w:color="auto"/>
            <w:bottom w:val="none" w:sz="0" w:space="0" w:color="auto"/>
            <w:right w:val="none" w:sz="0" w:space="0" w:color="auto"/>
          </w:divBdr>
          <w:divsChild>
            <w:div w:id="279193301">
              <w:marLeft w:val="0"/>
              <w:marRight w:val="0"/>
              <w:marTop w:val="0"/>
              <w:marBottom w:val="0"/>
              <w:divBdr>
                <w:top w:val="none" w:sz="0" w:space="0" w:color="auto"/>
                <w:left w:val="none" w:sz="0" w:space="0" w:color="auto"/>
                <w:bottom w:val="none" w:sz="0" w:space="0" w:color="auto"/>
                <w:right w:val="none" w:sz="0" w:space="0" w:color="auto"/>
              </w:divBdr>
              <w:divsChild>
                <w:div w:id="721247574">
                  <w:marLeft w:val="0"/>
                  <w:marRight w:val="0"/>
                  <w:marTop w:val="0"/>
                  <w:marBottom w:val="0"/>
                  <w:divBdr>
                    <w:top w:val="none" w:sz="0" w:space="0" w:color="auto"/>
                    <w:left w:val="none" w:sz="0" w:space="0" w:color="auto"/>
                    <w:bottom w:val="none" w:sz="0" w:space="0" w:color="auto"/>
                    <w:right w:val="none" w:sz="0" w:space="0" w:color="auto"/>
                  </w:divBdr>
                </w:div>
                <w:div w:id="1211268129">
                  <w:marLeft w:val="0"/>
                  <w:marRight w:val="0"/>
                  <w:marTop w:val="0"/>
                  <w:marBottom w:val="0"/>
                  <w:divBdr>
                    <w:top w:val="none" w:sz="0" w:space="0" w:color="auto"/>
                    <w:left w:val="none" w:sz="0" w:space="0" w:color="auto"/>
                    <w:bottom w:val="none" w:sz="0" w:space="0" w:color="auto"/>
                    <w:right w:val="none" w:sz="0" w:space="0" w:color="auto"/>
                  </w:divBdr>
                </w:div>
                <w:div w:id="666131429">
                  <w:marLeft w:val="0"/>
                  <w:marRight w:val="0"/>
                  <w:marTop w:val="0"/>
                  <w:marBottom w:val="0"/>
                  <w:divBdr>
                    <w:top w:val="none" w:sz="0" w:space="0" w:color="auto"/>
                    <w:left w:val="none" w:sz="0" w:space="0" w:color="auto"/>
                    <w:bottom w:val="none" w:sz="0" w:space="0" w:color="auto"/>
                    <w:right w:val="none" w:sz="0" w:space="0" w:color="auto"/>
                  </w:divBdr>
                </w:div>
                <w:div w:id="1952592539">
                  <w:marLeft w:val="0"/>
                  <w:marRight w:val="0"/>
                  <w:marTop w:val="0"/>
                  <w:marBottom w:val="0"/>
                  <w:divBdr>
                    <w:top w:val="none" w:sz="0" w:space="0" w:color="auto"/>
                    <w:left w:val="none" w:sz="0" w:space="0" w:color="auto"/>
                    <w:bottom w:val="none" w:sz="0" w:space="0" w:color="auto"/>
                    <w:right w:val="none" w:sz="0" w:space="0" w:color="auto"/>
                  </w:divBdr>
                </w:div>
                <w:div w:id="7492346">
                  <w:marLeft w:val="0"/>
                  <w:marRight w:val="0"/>
                  <w:marTop w:val="0"/>
                  <w:marBottom w:val="0"/>
                  <w:divBdr>
                    <w:top w:val="none" w:sz="0" w:space="0" w:color="auto"/>
                    <w:left w:val="none" w:sz="0" w:space="0" w:color="auto"/>
                    <w:bottom w:val="none" w:sz="0" w:space="0" w:color="auto"/>
                    <w:right w:val="none" w:sz="0" w:space="0" w:color="auto"/>
                  </w:divBdr>
                </w:div>
                <w:div w:id="1852376618">
                  <w:marLeft w:val="0"/>
                  <w:marRight w:val="0"/>
                  <w:marTop w:val="0"/>
                  <w:marBottom w:val="0"/>
                  <w:divBdr>
                    <w:top w:val="none" w:sz="0" w:space="0" w:color="auto"/>
                    <w:left w:val="none" w:sz="0" w:space="0" w:color="auto"/>
                    <w:bottom w:val="none" w:sz="0" w:space="0" w:color="auto"/>
                    <w:right w:val="none" w:sz="0" w:space="0" w:color="auto"/>
                  </w:divBdr>
                </w:div>
                <w:div w:id="32383859">
                  <w:marLeft w:val="0"/>
                  <w:marRight w:val="0"/>
                  <w:marTop w:val="0"/>
                  <w:marBottom w:val="0"/>
                  <w:divBdr>
                    <w:top w:val="none" w:sz="0" w:space="0" w:color="auto"/>
                    <w:left w:val="none" w:sz="0" w:space="0" w:color="auto"/>
                    <w:bottom w:val="none" w:sz="0" w:space="0" w:color="auto"/>
                    <w:right w:val="none" w:sz="0" w:space="0" w:color="auto"/>
                  </w:divBdr>
                </w:div>
                <w:div w:id="1979602283">
                  <w:marLeft w:val="0"/>
                  <w:marRight w:val="0"/>
                  <w:marTop w:val="0"/>
                  <w:marBottom w:val="0"/>
                  <w:divBdr>
                    <w:top w:val="none" w:sz="0" w:space="0" w:color="auto"/>
                    <w:left w:val="none" w:sz="0" w:space="0" w:color="auto"/>
                    <w:bottom w:val="none" w:sz="0" w:space="0" w:color="auto"/>
                    <w:right w:val="none" w:sz="0" w:space="0" w:color="auto"/>
                  </w:divBdr>
                </w:div>
                <w:div w:id="486214885">
                  <w:marLeft w:val="0"/>
                  <w:marRight w:val="0"/>
                  <w:marTop w:val="0"/>
                  <w:marBottom w:val="0"/>
                  <w:divBdr>
                    <w:top w:val="none" w:sz="0" w:space="0" w:color="auto"/>
                    <w:left w:val="none" w:sz="0" w:space="0" w:color="auto"/>
                    <w:bottom w:val="none" w:sz="0" w:space="0" w:color="auto"/>
                    <w:right w:val="none" w:sz="0" w:space="0" w:color="auto"/>
                  </w:divBdr>
                </w:div>
                <w:div w:id="1133716023">
                  <w:marLeft w:val="0"/>
                  <w:marRight w:val="0"/>
                  <w:marTop w:val="0"/>
                  <w:marBottom w:val="0"/>
                  <w:divBdr>
                    <w:top w:val="none" w:sz="0" w:space="0" w:color="auto"/>
                    <w:left w:val="none" w:sz="0" w:space="0" w:color="auto"/>
                    <w:bottom w:val="none" w:sz="0" w:space="0" w:color="auto"/>
                    <w:right w:val="none" w:sz="0" w:space="0" w:color="auto"/>
                  </w:divBdr>
                </w:div>
                <w:div w:id="594478288">
                  <w:marLeft w:val="0"/>
                  <w:marRight w:val="0"/>
                  <w:marTop w:val="0"/>
                  <w:marBottom w:val="0"/>
                  <w:divBdr>
                    <w:top w:val="none" w:sz="0" w:space="0" w:color="auto"/>
                    <w:left w:val="none" w:sz="0" w:space="0" w:color="auto"/>
                    <w:bottom w:val="none" w:sz="0" w:space="0" w:color="auto"/>
                    <w:right w:val="none" w:sz="0" w:space="0" w:color="auto"/>
                  </w:divBdr>
                </w:div>
                <w:div w:id="837036930">
                  <w:marLeft w:val="0"/>
                  <w:marRight w:val="0"/>
                  <w:marTop w:val="0"/>
                  <w:marBottom w:val="0"/>
                  <w:divBdr>
                    <w:top w:val="none" w:sz="0" w:space="0" w:color="auto"/>
                    <w:left w:val="none" w:sz="0" w:space="0" w:color="auto"/>
                    <w:bottom w:val="none" w:sz="0" w:space="0" w:color="auto"/>
                    <w:right w:val="none" w:sz="0" w:space="0" w:color="auto"/>
                  </w:divBdr>
                </w:div>
                <w:div w:id="509220220">
                  <w:marLeft w:val="0"/>
                  <w:marRight w:val="0"/>
                  <w:marTop w:val="0"/>
                  <w:marBottom w:val="0"/>
                  <w:divBdr>
                    <w:top w:val="none" w:sz="0" w:space="0" w:color="auto"/>
                    <w:left w:val="none" w:sz="0" w:space="0" w:color="auto"/>
                    <w:bottom w:val="none" w:sz="0" w:space="0" w:color="auto"/>
                    <w:right w:val="none" w:sz="0" w:space="0" w:color="auto"/>
                  </w:divBdr>
                </w:div>
                <w:div w:id="1303537597">
                  <w:marLeft w:val="0"/>
                  <w:marRight w:val="0"/>
                  <w:marTop w:val="0"/>
                  <w:marBottom w:val="0"/>
                  <w:divBdr>
                    <w:top w:val="none" w:sz="0" w:space="0" w:color="auto"/>
                    <w:left w:val="none" w:sz="0" w:space="0" w:color="auto"/>
                    <w:bottom w:val="none" w:sz="0" w:space="0" w:color="auto"/>
                    <w:right w:val="none" w:sz="0" w:space="0" w:color="auto"/>
                  </w:divBdr>
                </w:div>
                <w:div w:id="1777285118">
                  <w:marLeft w:val="0"/>
                  <w:marRight w:val="0"/>
                  <w:marTop w:val="0"/>
                  <w:marBottom w:val="0"/>
                  <w:divBdr>
                    <w:top w:val="none" w:sz="0" w:space="0" w:color="auto"/>
                    <w:left w:val="none" w:sz="0" w:space="0" w:color="auto"/>
                    <w:bottom w:val="none" w:sz="0" w:space="0" w:color="auto"/>
                    <w:right w:val="none" w:sz="0" w:space="0" w:color="auto"/>
                  </w:divBdr>
                </w:div>
                <w:div w:id="604046441">
                  <w:marLeft w:val="0"/>
                  <w:marRight w:val="0"/>
                  <w:marTop w:val="0"/>
                  <w:marBottom w:val="0"/>
                  <w:divBdr>
                    <w:top w:val="none" w:sz="0" w:space="0" w:color="auto"/>
                    <w:left w:val="none" w:sz="0" w:space="0" w:color="auto"/>
                    <w:bottom w:val="none" w:sz="0" w:space="0" w:color="auto"/>
                    <w:right w:val="none" w:sz="0" w:space="0" w:color="auto"/>
                  </w:divBdr>
                </w:div>
                <w:div w:id="933132769">
                  <w:marLeft w:val="0"/>
                  <w:marRight w:val="0"/>
                  <w:marTop w:val="0"/>
                  <w:marBottom w:val="0"/>
                  <w:divBdr>
                    <w:top w:val="none" w:sz="0" w:space="0" w:color="auto"/>
                    <w:left w:val="none" w:sz="0" w:space="0" w:color="auto"/>
                    <w:bottom w:val="none" w:sz="0" w:space="0" w:color="auto"/>
                    <w:right w:val="none" w:sz="0" w:space="0" w:color="auto"/>
                  </w:divBdr>
                </w:div>
                <w:div w:id="1431272796">
                  <w:marLeft w:val="0"/>
                  <w:marRight w:val="0"/>
                  <w:marTop w:val="0"/>
                  <w:marBottom w:val="0"/>
                  <w:divBdr>
                    <w:top w:val="none" w:sz="0" w:space="0" w:color="auto"/>
                    <w:left w:val="none" w:sz="0" w:space="0" w:color="auto"/>
                    <w:bottom w:val="none" w:sz="0" w:space="0" w:color="auto"/>
                    <w:right w:val="none" w:sz="0" w:space="0" w:color="auto"/>
                  </w:divBdr>
                </w:div>
                <w:div w:id="1477599631">
                  <w:marLeft w:val="0"/>
                  <w:marRight w:val="0"/>
                  <w:marTop w:val="0"/>
                  <w:marBottom w:val="0"/>
                  <w:divBdr>
                    <w:top w:val="none" w:sz="0" w:space="0" w:color="auto"/>
                    <w:left w:val="none" w:sz="0" w:space="0" w:color="auto"/>
                    <w:bottom w:val="none" w:sz="0" w:space="0" w:color="auto"/>
                    <w:right w:val="none" w:sz="0" w:space="0" w:color="auto"/>
                  </w:divBdr>
                </w:div>
                <w:div w:id="1959334869">
                  <w:marLeft w:val="-150"/>
                  <w:marRight w:val="0"/>
                  <w:marTop w:val="0"/>
                  <w:marBottom w:val="0"/>
                  <w:divBdr>
                    <w:top w:val="none" w:sz="0" w:space="0" w:color="auto"/>
                    <w:left w:val="none" w:sz="0" w:space="0" w:color="auto"/>
                    <w:bottom w:val="none" w:sz="0" w:space="0" w:color="auto"/>
                    <w:right w:val="none" w:sz="0" w:space="0" w:color="auto"/>
                  </w:divBdr>
                  <w:divsChild>
                    <w:div w:id="1241478560">
                      <w:marLeft w:val="0"/>
                      <w:marRight w:val="0"/>
                      <w:marTop w:val="0"/>
                      <w:marBottom w:val="0"/>
                      <w:divBdr>
                        <w:top w:val="none" w:sz="0" w:space="0" w:color="auto"/>
                        <w:left w:val="none" w:sz="0" w:space="0" w:color="auto"/>
                        <w:bottom w:val="none" w:sz="0" w:space="0" w:color="auto"/>
                        <w:right w:val="none" w:sz="0" w:space="0" w:color="auto"/>
                      </w:divBdr>
                    </w:div>
                    <w:div w:id="792094313">
                      <w:marLeft w:val="0"/>
                      <w:marRight w:val="0"/>
                      <w:marTop w:val="0"/>
                      <w:marBottom w:val="0"/>
                      <w:divBdr>
                        <w:top w:val="none" w:sz="0" w:space="0" w:color="auto"/>
                        <w:left w:val="none" w:sz="0" w:space="0" w:color="auto"/>
                        <w:bottom w:val="none" w:sz="0" w:space="0" w:color="auto"/>
                        <w:right w:val="none" w:sz="0" w:space="0" w:color="auto"/>
                      </w:divBdr>
                    </w:div>
                    <w:div w:id="1769036393">
                      <w:marLeft w:val="0"/>
                      <w:marRight w:val="0"/>
                      <w:marTop w:val="0"/>
                      <w:marBottom w:val="0"/>
                      <w:divBdr>
                        <w:top w:val="none" w:sz="0" w:space="0" w:color="auto"/>
                        <w:left w:val="none" w:sz="0" w:space="0" w:color="auto"/>
                        <w:bottom w:val="none" w:sz="0" w:space="0" w:color="auto"/>
                        <w:right w:val="none" w:sz="0" w:space="0" w:color="auto"/>
                      </w:divBdr>
                    </w:div>
                    <w:div w:id="239490501">
                      <w:marLeft w:val="0"/>
                      <w:marRight w:val="0"/>
                      <w:marTop w:val="0"/>
                      <w:marBottom w:val="0"/>
                      <w:divBdr>
                        <w:top w:val="none" w:sz="0" w:space="0" w:color="auto"/>
                        <w:left w:val="none" w:sz="0" w:space="0" w:color="auto"/>
                        <w:bottom w:val="none" w:sz="0" w:space="0" w:color="auto"/>
                        <w:right w:val="none" w:sz="0" w:space="0" w:color="auto"/>
                      </w:divBdr>
                    </w:div>
                    <w:div w:id="301497927">
                      <w:marLeft w:val="0"/>
                      <w:marRight w:val="0"/>
                      <w:marTop w:val="0"/>
                      <w:marBottom w:val="0"/>
                      <w:divBdr>
                        <w:top w:val="none" w:sz="0" w:space="0" w:color="auto"/>
                        <w:left w:val="none" w:sz="0" w:space="0" w:color="auto"/>
                        <w:bottom w:val="none" w:sz="0" w:space="0" w:color="auto"/>
                        <w:right w:val="none" w:sz="0" w:space="0" w:color="auto"/>
                      </w:divBdr>
                    </w:div>
                    <w:div w:id="194273162">
                      <w:marLeft w:val="0"/>
                      <w:marRight w:val="0"/>
                      <w:marTop w:val="0"/>
                      <w:marBottom w:val="0"/>
                      <w:divBdr>
                        <w:top w:val="none" w:sz="0" w:space="0" w:color="auto"/>
                        <w:left w:val="none" w:sz="0" w:space="0" w:color="auto"/>
                        <w:bottom w:val="none" w:sz="0" w:space="0" w:color="auto"/>
                        <w:right w:val="none" w:sz="0" w:space="0" w:color="auto"/>
                      </w:divBdr>
                    </w:div>
                    <w:div w:id="1152406682">
                      <w:marLeft w:val="0"/>
                      <w:marRight w:val="0"/>
                      <w:marTop w:val="0"/>
                      <w:marBottom w:val="0"/>
                      <w:divBdr>
                        <w:top w:val="none" w:sz="0" w:space="0" w:color="auto"/>
                        <w:left w:val="none" w:sz="0" w:space="0" w:color="auto"/>
                        <w:bottom w:val="none" w:sz="0" w:space="0" w:color="auto"/>
                        <w:right w:val="none" w:sz="0" w:space="0" w:color="auto"/>
                      </w:divBdr>
                    </w:div>
                    <w:div w:id="682173748">
                      <w:marLeft w:val="0"/>
                      <w:marRight w:val="0"/>
                      <w:marTop w:val="0"/>
                      <w:marBottom w:val="0"/>
                      <w:divBdr>
                        <w:top w:val="none" w:sz="0" w:space="0" w:color="auto"/>
                        <w:left w:val="none" w:sz="0" w:space="0" w:color="auto"/>
                        <w:bottom w:val="none" w:sz="0" w:space="0" w:color="auto"/>
                        <w:right w:val="none" w:sz="0" w:space="0" w:color="auto"/>
                      </w:divBdr>
                    </w:div>
                    <w:div w:id="1373534682">
                      <w:marLeft w:val="0"/>
                      <w:marRight w:val="0"/>
                      <w:marTop w:val="0"/>
                      <w:marBottom w:val="0"/>
                      <w:divBdr>
                        <w:top w:val="none" w:sz="0" w:space="0" w:color="auto"/>
                        <w:left w:val="none" w:sz="0" w:space="0" w:color="auto"/>
                        <w:bottom w:val="none" w:sz="0" w:space="0" w:color="auto"/>
                        <w:right w:val="none" w:sz="0" w:space="0" w:color="auto"/>
                      </w:divBdr>
                    </w:div>
                    <w:div w:id="1492284316">
                      <w:marLeft w:val="0"/>
                      <w:marRight w:val="0"/>
                      <w:marTop w:val="0"/>
                      <w:marBottom w:val="0"/>
                      <w:divBdr>
                        <w:top w:val="none" w:sz="0" w:space="0" w:color="auto"/>
                        <w:left w:val="none" w:sz="0" w:space="0" w:color="auto"/>
                        <w:bottom w:val="none" w:sz="0" w:space="0" w:color="auto"/>
                        <w:right w:val="none" w:sz="0" w:space="0" w:color="auto"/>
                      </w:divBdr>
                    </w:div>
                    <w:div w:id="1413311859">
                      <w:marLeft w:val="0"/>
                      <w:marRight w:val="0"/>
                      <w:marTop w:val="0"/>
                      <w:marBottom w:val="0"/>
                      <w:divBdr>
                        <w:top w:val="none" w:sz="0" w:space="0" w:color="auto"/>
                        <w:left w:val="none" w:sz="0" w:space="0" w:color="auto"/>
                        <w:bottom w:val="none" w:sz="0" w:space="0" w:color="auto"/>
                        <w:right w:val="none" w:sz="0" w:space="0" w:color="auto"/>
                      </w:divBdr>
                    </w:div>
                    <w:div w:id="1860116791">
                      <w:marLeft w:val="0"/>
                      <w:marRight w:val="0"/>
                      <w:marTop w:val="0"/>
                      <w:marBottom w:val="0"/>
                      <w:divBdr>
                        <w:top w:val="none" w:sz="0" w:space="0" w:color="auto"/>
                        <w:left w:val="none" w:sz="0" w:space="0" w:color="auto"/>
                        <w:bottom w:val="none" w:sz="0" w:space="0" w:color="auto"/>
                        <w:right w:val="none" w:sz="0" w:space="0" w:color="auto"/>
                      </w:divBdr>
                    </w:div>
                    <w:div w:id="1402018495">
                      <w:marLeft w:val="0"/>
                      <w:marRight w:val="0"/>
                      <w:marTop w:val="0"/>
                      <w:marBottom w:val="0"/>
                      <w:divBdr>
                        <w:top w:val="none" w:sz="0" w:space="0" w:color="auto"/>
                        <w:left w:val="none" w:sz="0" w:space="0" w:color="auto"/>
                        <w:bottom w:val="none" w:sz="0" w:space="0" w:color="auto"/>
                        <w:right w:val="none" w:sz="0" w:space="0" w:color="auto"/>
                      </w:divBdr>
                    </w:div>
                    <w:div w:id="658847700">
                      <w:marLeft w:val="0"/>
                      <w:marRight w:val="0"/>
                      <w:marTop w:val="0"/>
                      <w:marBottom w:val="0"/>
                      <w:divBdr>
                        <w:top w:val="none" w:sz="0" w:space="0" w:color="auto"/>
                        <w:left w:val="none" w:sz="0" w:space="0" w:color="auto"/>
                        <w:bottom w:val="none" w:sz="0" w:space="0" w:color="auto"/>
                        <w:right w:val="none" w:sz="0" w:space="0" w:color="auto"/>
                      </w:divBdr>
                    </w:div>
                    <w:div w:id="1626228431">
                      <w:marLeft w:val="0"/>
                      <w:marRight w:val="0"/>
                      <w:marTop w:val="0"/>
                      <w:marBottom w:val="0"/>
                      <w:divBdr>
                        <w:top w:val="none" w:sz="0" w:space="0" w:color="auto"/>
                        <w:left w:val="none" w:sz="0" w:space="0" w:color="auto"/>
                        <w:bottom w:val="none" w:sz="0" w:space="0" w:color="auto"/>
                        <w:right w:val="none" w:sz="0" w:space="0" w:color="auto"/>
                      </w:divBdr>
                    </w:div>
                    <w:div w:id="493767916">
                      <w:marLeft w:val="0"/>
                      <w:marRight w:val="0"/>
                      <w:marTop w:val="0"/>
                      <w:marBottom w:val="0"/>
                      <w:divBdr>
                        <w:top w:val="none" w:sz="0" w:space="0" w:color="auto"/>
                        <w:left w:val="none" w:sz="0" w:space="0" w:color="auto"/>
                        <w:bottom w:val="none" w:sz="0" w:space="0" w:color="auto"/>
                        <w:right w:val="none" w:sz="0" w:space="0" w:color="auto"/>
                      </w:divBdr>
                    </w:div>
                    <w:div w:id="428819596">
                      <w:marLeft w:val="0"/>
                      <w:marRight w:val="0"/>
                      <w:marTop w:val="0"/>
                      <w:marBottom w:val="0"/>
                      <w:divBdr>
                        <w:top w:val="none" w:sz="0" w:space="0" w:color="auto"/>
                        <w:left w:val="none" w:sz="0" w:space="0" w:color="auto"/>
                        <w:bottom w:val="none" w:sz="0" w:space="0" w:color="auto"/>
                        <w:right w:val="none" w:sz="0" w:space="0" w:color="auto"/>
                      </w:divBdr>
                    </w:div>
                    <w:div w:id="1376585655">
                      <w:marLeft w:val="0"/>
                      <w:marRight w:val="0"/>
                      <w:marTop w:val="0"/>
                      <w:marBottom w:val="0"/>
                      <w:divBdr>
                        <w:top w:val="none" w:sz="0" w:space="0" w:color="auto"/>
                        <w:left w:val="none" w:sz="0" w:space="0" w:color="auto"/>
                        <w:bottom w:val="none" w:sz="0" w:space="0" w:color="auto"/>
                        <w:right w:val="none" w:sz="0" w:space="0" w:color="auto"/>
                      </w:divBdr>
                    </w:div>
                    <w:div w:id="1382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1491">
          <w:marLeft w:val="0"/>
          <w:marRight w:val="0"/>
          <w:marTop w:val="0"/>
          <w:marBottom w:val="0"/>
          <w:divBdr>
            <w:top w:val="none" w:sz="0" w:space="0" w:color="auto"/>
            <w:left w:val="none" w:sz="0" w:space="0" w:color="auto"/>
            <w:bottom w:val="none" w:sz="0" w:space="0" w:color="auto"/>
            <w:right w:val="none" w:sz="0" w:space="0" w:color="auto"/>
          </w:divBdr>
          <w:divsChild>
            <w:div w:id="20934574">
              <w:marLeft w:val="0"/>
              <w:marRight w:val="0"/>
              <w:marTop w:val="0"/>
              <w:marBottom w:val="0"/>
              <w:divBdr>
                <w:top w:val="none" w:sz="0" w:space="0" w:color="auto"/>
                <w:left w:val="none" w:sz="0" w:space="0" w:color="auto"/>
                <w:bottom w:val="none" w:sz="0" w:space="0" w:color="auto"/>
                <w:right w:val="none" w:sz="0" w:space="0" w:color="auto"/>
              </w:divBdr>
              <w:divsChild>
                <w:div w:id="1511289989">
                  <w:marLeft w:val="0"/>
                  <w:marRight w:val="0"/>
                  <w:marTop w:val="0"/>
                  <w:marBottom w:val="0"/>
                  <w:divBdr>
                    <w:top w:val="none" w:sz="0" w:space="0" w:color="auto"/>
                    <w:left w:val="none" w:sz="0" w:space="0" w:color="auto"/>
                    <w:bottom w:val="none" w:sz="0" w:space="0" w:color="auto"/>
                    <w:right w:val="none" w:sz="0" w:space="0" w:color="auto"/>
                  </w:divBdr>
                </w:div>
                <w:div w:id="839462894">
                  <w:marLeft w:val="0"/>
                  <w:marRight w:val="0"/>
                  <w:marTop w:val="0"/>
                  <w:marBottom w:val="0"/>
                  <w:divBdr>
                    <w:top w:val="none" w:sz="0" w:space="0" w:color="auto"/>
                    <w:left w:val="none" w:sz="0" w:space="0" w:color="auto"/>
                    <w:bottom w:val="none" w:sz="0" w:space="0" w:color="auto"/>
                    <w:right w:val="none" w:sz="0" w:space="0" w:color="auto"/>
                  </w:divBdr>
                </w:div>
                <w:div w:id="1408847156">
                  <w:marLeft w:val="0"/>
                  <w:marRight w:val="0"/>
                  <w:marTop w:val="0"/>
                  <w:marBottom w:val="0"/>
                  <w:divBdr>
                    <w:top w:val="none" w:sz="0" w:space="0" w:color="auto"/>
                    <w:left w:val="none" w:sz="0" w:space="0" w:color="auto"/>
                    <w:bottom w:val="none" w:sz="0" w:space="0" w:color="auto"/>
                    <w:right w:val="none" w:sz="0" w:space="0" w:color="auto"/>
                  </w:divBdr>
                </w:div>
                <w:div w:id="1402101572">
                  <w:marLeft w:val="0"/>
                  <w:marRight w:val="0"/>
                  <w:marTop w:val="0"/>
                  <w:marBottom w:val="0"/>
                  <w:divBdr>
                    <w:top w:val="none" w:sz="0" w:space="0" w:color="auto"/>
                    <w:left w:val="none" w:sz="0" w:space="0" w:color="auto"/>
                    <w:bottom w:val="none" w:sz="0" w:space="0" w:color="auto"/>
                    <w:right w:val="none" w:sz="0" w:space="0" w:color="auto"/>
                  </w:divBdr>
                </w:div>
                <w:div w:id="1419598709">
                  <w:marLeft w:val="0"/>
                  <w:marRight w:val="0"/>
                  <w:marTop w:val="0"/>
                  <w:marBottom w:val="0"/>
                  <w:divBdr>
                    <w:top w:val="none" w:sz="0" w:space="0" w:color="auto"/>
                    <w:left w:val="none" w:sz="0" w:space="0" w:color="auto"/>
                    <w:bottom w:val="none" w:sz="0" w:space="0" w:color="auto"/>
                    <w:right w:val="none" w:sz="0" w:space="0" w:color="auto"/>
                  </w:divBdr>
                </w:div>
                <w:div w:id="747573954">
                  <w:marLeft w:val="0"/>
                  <w:marRight w:val="0"/>
                  <w:marTop w:val="0"/>
                  <w:marBottom w:val="0"/>
                  <w:divBdr>
                    <w:top w:val="none" w:sz="0" w:space="0" w:color="auto"/>
                    <w:left w:val="none" w:sz="0" w:space="0" w:color="auto"/>
                    <w:bottom w:val="none" w:sz="0" w:space="0" w:color="auto"/>
                    <w:right w:val="none" w:sz="0" w:space="0" w:color="auto"/>
                  </w:divBdr>
                </w:div>
                <w:div w:id="784690116">
                  <w:marLeft w:val="0"/>
                  <w:marRight w:val="0"/>
                  <w:marTop w:val="0"/>
                  <w:marBottom w:val="0"/>
                  <w:divBdr>
                    <w:top w:val="none" w:sz="0" w:space="0" w:color="auto"/>
                    <w:left w:val="none" w:sz="0" w:space="0" w:color="auto"/>
                    <w:bottom w:val="none" w:sz="0" w:space="0" w:color="auto"/>
                    <w:right w:val="none" w:sz="0" w:space="0" w:color="auto"/>
                  </w:divBdr>
                </w:div>
                <w:div w:id="1798451815">
                  <w:marLeft w:val="0"/>
                  <w:marRight w:val="0"/>
                  <w:marTop w:val="0"/>
                  <w:marBottom w:val="0"/>
                  <w:divBdr>
                    <w:top w:val="none" w:sz="0" w:space="0" w:color="auto"/>
                    <w:left w:val="none" w:sz="0" w:space="0" w:color="auto"/>
                    <w:bottom w:val="none" w:sz="0" w:space="0" w:color="auto"/>
                    <w:right w:val="none" w:sz="0" w:space="0" w:color="auto"/>
                  </w:divBdr>
                </w:div>
                <w:div w:id="1120605595">
                  <w:marLeft w:val="0"/>
                  <w:marRight w:val="0"/>
                  <w:marTop w:val="0"/>
                  <w:marBottom w:val="0"/>
                  <w:divBdr>
                    <w:top w:val="none" w:sz="0" w:space="0" w:color="auto"/>
                    <w:left w:val="none" w:sz="0" w:space="0" w:color="auto"/>
                    <w:bottom w:val="none" w:sz="0" w:space="0" w:color="auto"/>
                    <w:right w:val="none" w:sz="0" w:space="0" w:color="auto"/>
                  </w:divBdr>
                </w:div>
                <w:div w:id="1954705835">
                  <w:marLeft w:val="0"/>
                  <w:marRight w:val="0"/>
                  <w:marTop w:val="0"/>
                  <w:marBottom w:val="0"/>
                  <w:divBdr>
                    <w:top w:val="none" w:sz="0" w:space="0" w:color="auto"/>
                    <w:left w:val="none" w:sz="0" w:space="0" w:color="auto"/>
                    <w:bottom w:val="none" w:sz="0" w:space="0" w:color="auto"/>
                    <w:right w:val="none" w:sz="0" w:space="0" w:color="auto"/>
                  </w:divBdr>
                </w:div>
                <w:div w:id="1527789352">
                  <w:marLeft w:val="0"/>
                  <w:marRight w:val="0"/>
                  <w:marTop w:val="0"/>
                  <w:marBottom w:val="0"/>
                  <w:divBdr>
                    <w:top w:val="none" w:sz="0" w:space="0" w:color="auto"/>
                    <w:left w:val="none" w:sz="0" w:space="0" w:color="auto"/>
                    <w:bottom w:val="none" w:sz="0" w:space="0" w:color="auto"/>
                    <w:right w:val="none" w:sz="0" w:space="0" w:color="auto"/>
                  </w:divBdr>
                </w:div>
                <w:div w:id="301541764">
                  <w:marLeft w:val="0"/>
                  <w:marRight w:val="0"/>
                  <w:marTop w:val="0"/>
                  <w:marBottom w:val="0"/>
                  <w:divBdr>
                    <w:top w:val="none" w:sz="0" w:space="0" w:color="auto"/>
                    <w:left w:val="none" w:sz="0" w:space="0" w:color="auto"/>
                    <w:bottom w:val="none" w:sz="0" w:space="0" w:color="auto"/>
                    <w:right w:val="none" w:sz="0" w:space="0" w:color="auto"/>
                  </w:divBdr>
                </w:div>
                <w:div w:id="1167789114">
                  <w:marLeft w:val="0"/>
                  <w:marRight w:val="0"/>
                  <w:marTop w:val="0"/>
                  <w:marBottom w:val="0"/>
                  <w:divBdr>
                    <w:top w:val="none" w:sz="0" w:space="0" w:color="auto"/>
                    <w:left w:val="none" w:sz="0" w:space="0" w:color="auto"/>
                    <w:bottom w:val="none" w:sz="0" w:space="0" w:color="auto"/>
                    <w:right w:val="none" w:sz="0" w:space="0" w:color="auto"/>
                  </w:divBdr>
                </w:div>
                <w:div w:id="380519229">
                  <w:marLeft w:val="0"/>
                  <w:marRight w:val="0"/>
                  <w:marTop w:val="0"/>
                  <w:marBottom w:val="0"/>
                  <w:divBdr>
                    <w:top w:val="none" w:sz="0" w:space="0" w:color="auto"/>
                    <w:left w:val="none" w:sz="0" w:space="0" w:color="auto"/>
                    <w:bottom w:val="none" w:sz="0" w:space="0" w:color="auto"/>
                    <w:right w:val="none" w:sz="0" w:space="0" w:color="auto"/>
                  </w:divBdr>
                </w:div>
                <w:div w:id="226690789">
                  <w:marLeft w:val="0"/>
                  <w:marRight w:val="0"/>
                  <w:marTop w:val="0"/>
                  <w:marBottom w:val="0"/>
                  <w:divBdr>
                    <w:top w:val="none" w:sz="0" w:space="0" w:color="auto"/>
                    <w:left w:val="none" w:sz="0" w:space="0" w:color="auto"/>
                    <w:bottom w:val="none" w:sz="0" w:space="0" w:color="auto"/>
                    <w:right w:val="none" w:sz="0" w:space="0" w:color="auto"/>
                  </w:divBdr>
                </w:div>
                <w:div w:id="442305446">
                  <w:marLeft w:val="0"/>
                  <w:marRight w:val="0"/>
                  <w:marTop w:val="0"/>
                  <w:marBottom w:val="0"/>
                  <w:divBdr>
                    <w:top w:val="none" w:sz="0" w:space="0" w:color="auto"/>
                    <w:left w:val="none" w:sz="0" w:space="0" w:color="auto"/>
                    <w:bottom w:val="none" w:sz="0" w:space="0" w:color="auto"/>
                    <w:right w:val="none" w:sz="0" w:space="0" w:color="auto"/>
                  </w:divBdr>
                </w:div>
                <w:div w:id="1773166294">
                  <w:marLeft w:val="0"/>
                  <w:marRight w:val="0"/>
                  <w:marTop w:val="0"/>
                  <w:marBottom w:val="0"/>
                  <w:divBdr>
                    <w:top w:val="none" w:sz="0" w:space="0" w:color="auto"/>
                    <w:left w:val="none" w:sz="0" w:space="0" w:color="auto"/>
                    <w:bottom w:val="none" w:sz="0" w:space="0" w:color="auto"/>
                    <w:right w:val="none" w:sz="0" w:space="0" w:color="auto"/>
                  </w:divBdr>
                </w:div>
                <w:div w:id="1699353236">
                  <w:marLeft w:val="0"/>
                  <w:marRight w:val="0"/>
                  <w:marTop w:val="0"/>
                  <w:marBottom w:val="0"/>
                  <w:divBdr>
                    <w:top w:val="none" w:sz="0" w:space="0" w:color="auto"/>
                    <w:left w:val="none" w:sz="0" w:space="0" w:color="auto"/>
                    <w:bottom w:val="none" w:sz="0" w:space="0" w:color="auto"/>
                    <w:right w:val="none" w:sz="0" w:space="0" w:color="auto"/>
                  </w:divBdr>
                </w:div>
                <w:div w:id="1071778840">
                  <w:marLeft w:val="0"/>
                  <w:marRight w:val="0"/>
                  <w:marTop w:val="0"/>
                  <w:marBottom w:val="0"/>
                  <w:divBdr>
                    <w:top w:val="none" w:sz="0" w:space="0" w:color="auto"/>
                    <w:left w:val="none" w:sz="0" w:space="0" w:color="auto"/>
                    <w:bottom w:val="none" w:sz="0" w:space="0" w:color="auto"/>
                    <w:right w:val="none" w:sz="0" w:space="0" w:color="auto"/>
                  </w:divBdr>
                </w:div>
                <w:div w:id="90975253">
                  <w:marLeft w:val="0"/>
                  <w:marRight w:val="0"/>
                  <w:marTop w:val="0"/>
                  <w:marBottom w:val="0"/>
                  <w:divBdr>
                    <w:top w:val="none" w:sz="0" w:space="0" w:color="auto"/>
                    <w:left w:val="none" w:sz="0" w:space="0" w:color="auto"/>
                    <w:bottom w:val="none" w:sz="0" w:space="0" w:color="auto"/>
                    <w:right w:val="none" w:sz="0" w:space="0" w:color="auto"/>
                  </w:divBdr>
                </w:div>
                <w:div w:id="1110510818">
                  <w:marLeft w:val="0"/>
                  <w:marRight w:val="0"/>
                  <w:marTop w:val="0"/>
                  <w:marBottom w:val="0"/>
                  <w:divBdr>
                    <w:top w:val="none" w:sz="0" w:space="0" w:color="auto"/>
                    <w:left w:val="none" w:sz="0" w:space="0" w:color="auto"/>
                    <w:bottom w:val="none" w:sz="0" w:space="0" w:color="auto"/>
                    <w:right w:val="none" w:sz="0" w:space="0" w:color="auto"/>
                  </w:divBdr>
                </w:div>
                <w:div w:id="1214539446">
                  <w:marLeft w:val="0"/>
                  <w:marRight w:val="0"/>
                  <w:marTop w:val="0"/>
                  <w:marBottom w:val="0"/>
                  <w:divBdr>
                    <w:top w:val="none" w:sz="0" w:space="0" w:color="auto"/>
                    <w:left w:val="none" w:sz="0" w:space="0" w:color="auto"/>
                    <w:bottom w:val="none" w:sz="0" w:space="0" w:color="auto"/>
                    <w:right w:val="none" w:sz="0" w:space="0" w:color="auto"/>
                  </w:divBdr>
                </w:div>
                <w:div w:id="2054847153">
                  <w:marLeft w:val="0"/>
                  <w:marRight w:val="0"/>
                  <w:marTop w:val="0"/>
                  <w:marBottom w:val="0"/>
                  <w:divBdr>
                    <w:top w:val="none" w:sz="0" w:space="0" w:color="auto"/>
                    <w:left w:val="none" w:sz="0" w:space="0" w:color="auto"/>
                    <w:bottom w:val="none" w:sz="0" w:space="0" w:color="auto"/>
                    <w:right w:val="none" w:sz="0" w:space="0" w:color="auto"/>
                  </w:divBdr>
                </w:div>
                <w:div w:id="2007706651">
                  <w:marLeft w:val="0"/>
                  <w:marRight w:val="0"/>
                  <w:marTop w:val="0"/>
                  <w:marBottom w:val="0"/>
                  <w:divBdr>
                    <w:top w:val="none" w:sz="0" w:space="0" w:color="auto"/>
                    <w:left w:val="none" w:sz="0" w:space="0" w:color="auto"/>
                    <w:bottom w:val="none" w:sz="0" w:space="0" w:color="auto"/>
                    <w:right w:val="none" w:sz="0" w:space="0" w:color="auto"/>
                  </w:divBdr>
                </w:div>
                <w:div w:id="560285854">
                  <w:marLeft w:val="0"/>
                  <w:marRight w:val="0"/>
                  <w:marTop w:val="0"/>
                  <w:marBottom w:val="0"/>
                  <w:divBdr>
                    <w:top w:val="none" w:sz="0" w:space="0" w:color="auto"/>
                    <w:left w:val="none" w:sz="0" w:space="0" w:color="auto"/>
                    <w:bottom w:val="none" w:sz="0" w:space="0" w:color="auto"/>
                    <w:right w:val="none" w:sz="0" w:space="0" w:color="auto"/>
                  </w:divBdr>
                </w:div>
                <w:div w:id="2038963051">
                  <w:marLeft w:val="0"/>
                  <w:marRight w:val="0"/>
                  <w:marTop w:val="0"/>
                  <w:marBottom w:val="0"/>
                  <w:divBdr>
                    <w:top w:val="none" w:sz="0" w:space="0" w:color="auto"/>
                    <w:left w:val="none" w:sz="0" w:space="0" w:color="auto"/>
                    <w:bottom w:val="none" w:sz="0" w:space="0" w:color="auto"/>
                    <w:right w:val="none" w:sz="0" w:space="0" w:color="auto"/>
                  </w:divBdr>
                </w:div>
                <w:div w:id="1629356789">
                  <w:marLeft w:val="0"/>
                  <w:marRight w:val="0"/>
                  <w:marTop w:val="0"/>
                  <w:marBottom w:val="0"/>
                  <w:divBdr>
                    <w:top w:val="none" w:sz="0" w:space="0" w:color="auto"/>
                    <w:left w:val="none" w:sz="0" w:space="0" w:color="auto"/>
                    <w:bottom w:val="none" w:sz="0" w:space="0" w:color="auto"/>
                    <w:right w:val="none" w:sz="0" w:space="0" w:color="auto"/>
                  </w:divBdr>
                </w:div>
                <w:div w:id="1847473954">
                  <w:marLeft w:val="0"/>
                  <w:marRight w:val="0"/>
                  <w:marTop w:val="0"/>
                  <w:marBottom w:val="0"/>
                  <w:divBdr>
                    <w:top w:val="none" w:sz="0" w:space="0" w:color="auto"/>
                    <w:left w:val="none" w:sz="0" w:space="0" w:color="auto"/>
                    <w:bottom w:val="none" w:sz="0" w:space="0" w:color="auto"/>
                    <w:right w:val="none" w:sz="0" w:space="0" w:color="auto"/>
                  </w:divBdr>
                </w:div>
                <w:div w:id="860897680">
                  <w:marLeft w:val="0"/>
                  <w:marRight w:val="0"/>
                  <w:marTop w:val="0"/>
                  <w:marBottom w:val="0"/>
                  <w:divBdr>
                    <w:top w:val="none" w:sz="0" w:space="0" w:color="auto"/>
                    <w:left w:val="none" w:sz="0" w:space="0" w:color="auto"/>
                    <w:bottom w:val="none" w:sz="0" w:space="0" w:color="auto"/>
                    <w:right w:val="none" w:sz="0" w:space="0" w:color="auto"/>
                  </w:divBdr>
                </w:div>
                <w:div w:id="1272666610">
                  <w:marLeft w:val="0"/>
                  <w:marRight w:val="0"/>
                  <w:marTop w:val="0"/>
                  <w:marBottom w:val="0"/>
                  <w:divBdr>
                    <w:top w:val="none" w:sz="0" w:space="0" w:color="auto"/>
                    <w:left w:val="none" w:sz="0" w:space="0" w:color="auto"/>
                    <w:bottom w:val="none" w:sz="0" w:space="0" w:color="auto"/>
                    <w:right w:val="none" w:sz="0" w:space="0" w:color="auto"/>
                  </w:divBdr>
                </w:div>
                <w:div w:id="973212520">
                  <w:marLeft w:val="0"/>
                  <w:marRight w:val="0"/>
                  <w:marTop w:val="0"/>
                  <w:marBottom w:val="0"/>
                  <w:divBdr>
                    <w:top w:val="none" w:sz="0" w:space="0" w:color="auto"/>
                    <w:left w:val="none" w:sz="0" w:space="0" w:color="auto"/>
                    <w:bottom w:val="none" w:sz="0" w:space="0" w:color="auto"/>
                    <w:right w:val="none" w:sz="0" w:space="0" w:color="auto"/>
                  </w:divBdr>
                </w:div>
                <w:div w:id="612631467">
                  <w:marLeft w:val="0"/>
                  <w:marRight w:val="0"/>
                  <w:marTop w:val="0"/>
                  <w:marBottom w:val="0"/>
                  <w:divBdr>
                    <w:top w:val="none" w:sz="0" w:space="0" w:color="auto"/>
                    <w:left w:val="none" w:sz="0" w:space="0" w:color="auto"/>
                    <w:bottom w:val="none" w:sz="0" w:space="0" w:color="auto"/>
                    <w:right w:val="none" w:sz="0" w:space="0" w:color="auto"/>
                  </w:divBdr>
                </w:div>
                <w:div w:id="1379551313">
                  <w:marLeft w:val="0"/>
                  <w:marRight w:val="0"/>
                  <w:marTop w:val="0"/>
                  <w:marBottom w:val="0"/>
                  <w:divBdr>
                    <w:top w:val="none" w:sz="0" w:space="0" w:color="auto"/>
                    <w:left w:val="none" w:sz="0" w:space="0" w:color="auto"/>
                    <w:bottom w:val="none" w:sz="0" w:space="0" w:color="auto"/>
                    <w:right w:val="none" w:sz="0" w:space="0" w:color="auto"/>
                  </w:divBdr>
                </w:div>
                <w:div w:id="1520121503">
                  <w:marLeft w:val="0"/>
                  <w:marRight w:val="0"/>
                  <w:marTop w:val="0"/>
                  <w:marBottom w:val="0"/>
                  <w:divBdr>
                    <w:top w:val="none" w:sz="0" w:space="0" w:color="auto"/>
                    <w:left w:val="none" w:sz="0" w:space="0" w:color="auto"/>
                    <w:bottom w:val="none" w:sz="0" w:space="0" w:color="auto"/>
                    <w:right w:val="none" w:sz="0" w:space="0" w:color="auto"/>
                  </w:divBdr>
                </w:div>
                <w:div w:id="238293827">
                  <w:marLeft w:val="0"/>
                  <w:marRight w:val="0"/>
                  <w:marTop w:val="0"/>
                  <w:marBottom w:val="0"/>
                  <w:divBdr>
                    <w:top w:val="none" w:sz="0" w:space="0" w:color="auto"/>
                    <w:left w:val="none" w:sz="0" w:space="0" w:color="auto"/>
                    <w:bottom w:val="none" w:sz="0" w:space="0" w:color="auto"/>
                    <w:right w:val="none" w:sz="0" w:space="0" w:color="auto"/>
                  </w:divBdr>
                </w:div>
                <w:div w:id="278224912">
                  <w:marLeft w:val="0"/>
                  <w:marRight w:val="0"/>
                  <w:marTop w:val="0"/>
                  <w:marBottom w:val="0"/>
                  <w:divBdr>
                    <w:top w:val="none" w:sz="0" w:space="0" w:color="auto"/>
                    <w:left w:val="none" w:sz="0" w:space="0" w:color="auto"/>
                    <w:bottom w:val="none" w:sz="0" w:space="0" w:color="auto"/>
                    <w:right w:val="none" w:sz="0" w:space="0" w:color="auto"/>
                  </w:divBdr>
                </w:div>
                <w:div w:id="1554609959">
                  <w:marLeft w:val="0"/>
                  <w:marRight w:val="0"/>
                  <w:marTop w:val="0"/>
                  <w:marBottom w:val="0"/>
                  <w:divBdr>
                    <w:top w:val="none" w:sz="0" w:space="0" w:color="auto"/>
                    <w:left w:val="none" w:sz="0" w:space="0" w:color="auto"/>
                    <w:bottom w:val="none" w:sz="0" w:space="0" w:color="auto"/>
                    <w:right w:val="none" w:sz="0" w:space="0" w:color="auto"/>
                  </w:divBdr>
                </w:div>
                <w:div w:id="770466195">
                  <w:marLeft w:val="0"/>
                  <w:marRight w:val="0"/>
                  <w:marTop w:val="0"/>
                  <w:marBottom w:val="0"/>
                  <w:divBdr>
                    <w:top w:val="none" w:sz="0" w:space="0" w:color="auto"/>
                    <w:left w:val="none" w:sz="0" w:space="0" w:color="auto"/>
                    <w:bottom w:val="none" w:sz="0" w:space="0" w:color="auto"/>
                    <w:right w:val="none" w:sz="0" w:space="0" w:color="auto"/>
                  </w:divBdr>
                </w:div>
                <w:div w:id="1812747818">
                  <w:marLeft w:val="0"/>
                  <w:marRight w:val="0"/>
                  <w:marTop w:val="0"/>
                  <w:marBottom w:val="0"/>
                  <w:divBdr>
                    <w:top w:val="none" w:sz="0" w:space="0" w:color="auto"/>
                    <w:left w:val="none" w:sz="0" w:space="0" w:color="auto"/>
                    <w:bottom w:val="none" w:sz="0" w:space="0" w:color="auto"/>
                    <w:right w:val="none" w:sz="0" w:space="0" w:color="auto"/>
                  </w:divBdr>
                </w:div>
                <w:div w:id="670571010">
                  <w:marLeft w:val="0"/>
                  <w:marRight w:val="0"/>
                  <w:marTop w:val="0"/>
                  <w:marBottom w:val="0"/>
                  <w:divBdr>
                    <w:top w:val="none" w:sz="0" w:space="0" w:color="auto"/>
                    <w:left w:val="none" w:sz="0" w:space="0" w:color="auto"/>
                    <w:bottom w:val="none" w:sz="0" w:space="0" w:color="auto"/>
                    <w:right w:val="none" w:sz="0" w:space="0" w:color="auto"/>
                  </w:divBdr>
                </w:div>
                <w:div w:id="1166282043">
                  <w:marLeft w:val="0"/>
                  <w:marRight w:val="0"/>
                  <w:marTop w:val="0"/>
                  <w:marBottom w:val="0"/>
                  <w:divBdr>
                    <w:top w:val="none" w:sz="0" w:space="0" w:color="auto"/>
                    <w:left w:val="none" w:sz="0" w:space="0" w:color="auto"/>
                    <w:bottom w:val="none" w:sz="0" w:space="0" w:color="auto"/>
                    <w:right w:val="none" w:sz="0" w:space="0" w:color="auto"/>
                  </w:divBdr>
                </w:div>
                <w:div w:id="707411496">
                  <w:marLeft w:val="0"/>
                  <w:marRight w:val="0"/>
                  <w:marTop w:val="0"/>
                  <w:marBottom w:val="0"/>
                  <w:divBdr>
                    <w:top w:val="none" w:sz="0" w:space="0" w:color="auto"/>
                    <w:left w:val="none" w:sz="0" w:space="0" w:color="auto"/>
                    <w:bottom w:val="none" w:sz="0" w:space="0" w:color="auto"/>
                    <w:right w:val="none" w:sz="0" w:space="0" w:color="auto"/>
                  </w:divBdr>
                </w:div>
                <w:div w:id="218565134">
                  <w:marLeft w:val="0"/>
                  <w:marRight w:val="0"/>
                  <w:marTop w:val="0"/>
                  <w:marBottom w:val="0"/>
                  <w:divBdr>
                    <w:top w:val="none" w:sz="0" w:space="0" w:color="auto"/>
                    <w:left w:val="none" w:sz="0" w:space="0" w:color="auto"/>
                    <w:bottom w:val="none" w:sz="0" w:space="0" w:color="auto"/>
                    <w:right w:val="none" w:sz="0" w:space="0" w:color="auto"/>
                  </w:divBdr>
                </w:div>
                <w:div w:id="1107459028">
                  <w:marLeft w:val="0"/>
                  <w:marRight w:val="0"/>
                  <w:marTop w:val="0"/>
                  <w:marBottom w:val="0"/>
                  <w:divBdr>
                    <w:top w:val="none" w:sz="0" w:space="0" w:color="auto"/>
                    <w:left w:val="none" w:sz="0" w:space="0" w:color="auto"/>
                    <w:bottom w:val="none" w:sz="0" w:space="0" w:color="auto"/>
                    <w:right w:val="none" w:sz="0" w:space="0" w:color="auto"/>
                  </w:divBdr>
                </w:div>
                <w:div w:id="571084892">
                  <w:marLeft w:val="0"/>
                  <w:marRight w:val="0"/>
                  <w:marTop w:val="0"/>
                  <w:marBottom w:val="0"/>
                  <w:divBdr>
                    <w:top w:val="none" w:sz="0" w:space="0" w:color="auto"/>
                    <w:left w:val="none" w:sz="0" w:space="0" w:color="auto"/>
                    <w:bottom w:val="none" w:sz="0" w:space="0" w:color="auto"/>
                    <w:right w:val="none" w:sz="0" w:space="0" w:color="auto"/>
                  </w:divBdr>
                </w:div>
                <w:div w:id="853768639">
                  <w:marLeft w:val="0"/>
                  <w:marRight w:val="0"/>
                  <w:marTop w:val="0"/>
                  <w:marBottom w:val="0"/>
                  <w:divBdr>
                    <w:top w:val="none" w:sz="0" w:space="0" w:color="auto"/>
                    <w:left w:val="none" w:sz="0" w:space="0" w:color="auto"/>
                    <w:bottom w:val="none" w:sz="0" w:space="0" w:color="auto"/>
                    <w:right w:val="none" w:sz="0" w:space="0" w:color="auto"/>
                  </w:divBdr>
                </w:div>
                <w:div w:id="842203528">
                  <w:marLeft w:val="0"/>
                  <w:marRight w:val="0"/>
                  <w:marTop w:val="0"/>
                  <w:marBottom w:val="0"/>
                  <w:divBdr>
                    <w:top w:val="none" w:sz="0" w:space="0" w:color="auto"/>
                    <w:left w:val="none" w:sz="0" w:space="0" w:color="auto"/>
                    <w:bottom w:val="none" w:sz="0" w:space="0" w:color="auto"/>
                    <w:right w:val="none" w:sz="0" w:space="0" w:color="auto"/>
                  </w:divBdr>
                </w:div>
                <w:div w:id="1424884623">
                  <w:marLeft w:val="0"/>
                  <w:marRight w:val="0"/>
                  <w:marTop w:val="0"/>
                  <w:marBottom w:val="0"/>
                  <w:divBdr>
                    <w:top w:val="none" w:sz="0" w:space="0" w:color="auto"/>
                    <w:left w:val="none" w:sz="0" w:space="0" w:color="auto"/>
                    <w:bottom w:val="none" w:sz="0" w:space="0" w:color="auto"/>
                    <w:right w:val="none" w:sz="0" w:space="0" w:color="auto"/>
                  </w:divBdr>
                </w:div>
                <w:div w:id="250430447">
                  <w:marLeft w:val="0"/>
                  <w:marRight w:val="0"/>
                  <w:marTop w:val="0"/>
                  <w:marBottom w:val="0"/>
                  <w:divBdr>
                    <w:top w:val="none" w:sz="0" w:space="0" w:color="auto"/>
                    <w:left w:val="none" w:sz="0" w:space="0" w:color="auto"/>
                    <w:bottom w:val="none" w:sz="0" w:space="0" w:color="auto"/>
                    <w:right w:val="none" w:sz="0" w:space="0" w:color="auto"/>
                  </w:divBdr>
                </w:div>
                <w:div w:id="1136874338">
                  <w:marLeft w:val="0"/>
                  <w:marRight w:val="0"/>
                  <w:marTop w:val="0"/>
                  <w:marBottom w:val="0"/>
                  <w:divBdr>
                    <w:top w:val="none" w:sz="0" w:space="0" w:color="auto"/>
                    <w:left w:val="none" w:sz="0" w:space="0" w:color="auto"/>
                    <w:bottom w:val="none" w:sz="0" w:space="0" w:color="auto"/>
                    <w:right w:val="none" w:sz="0" w:space="0" w:color="auto"/>
                  </w:divBdr>
                </w:div>
                <w:div w:id="74742222">
                  <w:marLeft w:val="0"/>
                  <w:marRight w:val="0"/>
                  <w:marTop w:val="0"/>
                  <w:marBottom w:val="0"/>
                  <w:divBdr>
                    <w:top w:val="none" w:sz="0" w:space="0" w:color="auto"/>
                    <w:left w:val="none" w:sz="0" w:space="0" w:color="auto"/>
                    <w:bottom w:val="none" w:sz="0" w:space="0" w:color="auto"/>
                    <w:right w:val="none" w:sz="0" w:space="0" w:color="auto"/>
                  </w:divBdr>
                </w:div>
                <w:div w:id="2027556106">
                  <w:marLeft w:val="0"/>
                  <w:marRight w:val="0"/>
                  <w:marTop w:val="0"/>
                  <w:marBottom w:val="0"/>
                  <w:divBdr>
                    <w:top w:val="none" w:sz="0" w:space="0" w:color="auto"/>
                    <w:left w:val="none" w:sz="0" w:space="0" w:color="auto"/>
                    <w:bottom w:val="none" w:sz="0" w:space="0" w:color="auto"/>
                    <w:right w:val="none" w:sz="0" w:space="0" w:color="auto"/>
                  </w:divBdr>
                </w:div>
                <w:div w:id="1078213937">
                  <w:marLeft w:val="0"/>
                  <w:marRight w:val="0"/>
                  <w:marTop w:val="0"/>
                  <w:marBottom w:val="0"/>
                  <w:divBdr>
                    <w:top w:val="none" w:sz="0" w:space="0" w:color="auto"/>
                    <w:left w:val="none" w:sz="0" w:space="0" w:color="auto"/>
                    <w:bottom w:val="none" w:sz="0" w:space="0" w:color="auto"/>
                    <w:right w:val="none" w:sz="0" w:space="0" w:color="auto"/>
                  </w:divBdr>
                </w:div>
                <w:div w:id="667632928">
                  <w:marLeft w:val="0"/>
                  <w:marRight w:val="0"/>
                  <w:marTop w:val="0"/>
                  <w:marBottom w:val="0"/>
                  <w:divBdr>
                    <w:top w:val="none" w:sz="0" w:space="0" w:color="auto"/>
                    <w:left w:val="none" w:sz="0" w:space="0" w:color="auto"/>
                    <w:bottom w:val="none" w:sz="0" w:space="0" w:color="auto"/>
                    <w:right w:val="none" w:sz="0" w:space="0" w:color="auto"/>
                  </w:divBdr>
                </w:div>
                <w:div w:id="2088574408">
                  <w:marLeft w:val="0"/>
                  <w:marRight w:val="0"/>
                  <w:marTop w:val="0"/>
                  <w:marBottom w:val="0"/>
                  <w:divBdr>
                    <w:top w:val="none" w:sz="0" w:space="0" w:color="auto"/>
                    <w:left w:val="none" w:sz="0" w:space="0" w:color="auto"/>
                    <w:bottom w:val="none" w:sz="0" w:space="0" w:color="auto"/>
                    <w:right w:val="none" w:sz="0" w:space="0" w:color="auto"/>
                  </w:divBdr>
                </w:div>
                <w:div w:id="493033092">
                  <w:marLeft w:val="0"/>
                  <w:marRight w:val="0"/>
                  <w:marTop w:val="0"/>
                  <w:marBottom w:val="0"/>
                  <w:divBdr>
                    <w:top w:val="none" w:sz="0" w:space="0" w:color="auto"/>
                    <w:left w:val="none" w:sz="0" w:space="0" w:color="auto"/>
                    <w:bottom w:val="none" w:sz="0" w:space="0" w:color="auto"/>
                    <w:right w:val="none" w:sz="0" w:space="0" w:color="auto"/>
                  </w:divBdr>
                </w:div>
                <w:div w:id="1632206045">
                  <w:marLeft w:val="0"/>
                  <w:marRight w:val="0"/>
                  <w:marTop w:val="0"/>
                  <w:marBottom w:val="0"/>
                  <w:divBdr>
                    <w:top w:val="none" w:sz="0" w:space="0" w:color="auto"/>
                    <w:left w:val="none" w:sz="0" w:space="0" w:color="auto"/>
                    <w:bottom w:val="none" w:sz="0" w:space="0" w:color="auto"/>
                    <w:right w:val="none" w:sz="0" w:space="0" w:color="auto"/>
                  </w:divBdr>
                </w:div>
                <w:div w:id="1638484653">
                  <w:marLeft w:val="0"/>
                  <w:marRight w:val="0"/>
                  <w:marTop w:val="0"/>
                  <w:marBottom w:val="0"/>
                  <w:divBdr>
                    <w:top w:val="none" w:sz="0" w:space="0" w:color="auto"/>
                    <w:left w:val="none" w:sz="0" w:space="0" w:color="auto"/>
                    <w:bottom w:val="none" w:sz="0" w:space="0" w:color="auto"/>
                    <w:right w:val="none" w:sz="0" w:space="0" w:color="auto"/>
                  </w:divBdr>
                </w:div>
                <w:div w:id="2108692814">
                  <w:marLeft w:val="0"/>
                  <w:marRight w:val="0"/>
                  <w:marTop w:val="0"/>
                  <w:marBottom w:val="0"/>
                  <w:divBdr>
                    <w:top w:val="none" w:sz="0" w:space="0" w:color="auto"/>
                    <w:left w:val="none" w:sz="0" w:space="0" w:color="auto"/>
                    <w:bottom w:val="none" w:sz="0" w:space="0" w:color="auto"/>
                    <w:right w:val="none" w:sz="0" w:space="0" w:color="auto"/>
                  </w:divBdr>
                </w:div>
                <w:div w:id="1582834844">
                  <w:marLeft w:val="0"/>
                  <w:marRight w:val="0"/>
                  <w:marTop w:val="0"/>
                  <w:marBottom w:val="0"/>
                  <w:divBdr>
                    <w:top w:val="none" w:sz="0" w:space="0" w:color="auto"/>
                    <w:left w:val="none" w:sz="0" w:space="0" w:color="auto"/>
                    <w:bottom w:val="none" w:sz="0" w:space="0" w:color="auto"/>
                    <w:right w:val="none" w:sz="0" w:space="0" w:color="auto"/>
                  </w:divBdr>
                </w:div>
                <w:div w:id="416486048">
                  <w:marLeft w:val="0"/>
                  <w:marRight w:val="0"/>
                  <w:marTop w:val="0"/>
                  <w:marBottom w:val="0"/>
                  <w:divBdr>
                    <w:top w:val="none" w:sz="0" w:space="0" w:color="auto"/>
                    <w:left w:val="none" w:sz="0" w:space="0" w:color="auto"/>
                    <w:bottom w:val="none" w:sz="0" w:space="0" w:color="auto"/>
                    <w:right w:val="none" w:sz="0" w:space="0" w:color="auto"/>
                  </w:divBdr>
                </w:div>
                <w:div w:id="241567174">
                  <w:marLeft w:val="0"/>
                  <w:marRight w:val="0"/>
                  <w:marTop w:val="0"/>
                  <w:marBottom w:val="0"/>
                  <w:divBdr>
                    <w:top w:val="none" w:sz="0" w:space="0" w:color="auto"/>
                    <w:left w:val="none" w:sz="0" w:space="0" w:color="auto"/>
                    <w:bottom w:val="none" w:sz="0" w:space="0" w:color="auto"/>
                    <w:right w:val="none" w:sz="0" w:space="0" w:color="auto"/>
                  </w:divBdr>
                </w:div>
                <w:div w:id="394471763">
                  <w:marLeft w:val="0"/>
                  <w:marRight w:val="0"/>
                  <w:marTop w:val="0"/>
                  <w:marBottom w:val="0"/>
                  <w:divBdr>
                    <w:top w:val="none" w:sz="0" w:space="0" w:color="auto"/>
                    <w:left w:val="none" w:sz="0" w:space="0" w:color="auto"/>
                    <w:bottom w:val="none" w:sz="0" w:space="0" w:color="auto"/>
                    <w:right w:val="none" w:sz="0" w:space="0" w:color="auto"/>
                  </w:divBdr>
                </w:div>
                <w:div w:id="1519927190">
                  <w:marLeft w:val="0"/>
                  <w:marRight w:val="0"/>
                  <w:marTop w:val="0"/>
                  <w:marBottom w:val="0"/>
                  <w:divBdr>
                    <w:top w:val="none" w:sz="0" w:space="0" w:color="auto"/>
                    <w:left w:val="none" w:sz="0" w:space="0" w:color="auto"/>
                    <w:bottom w:val="none" w:sz="0" w:space="0" w:color="auto"/>
                    <w:right w:val="none" w:sz="0" w:space="0" w:color="auto"/>
                  </w:divBdr>
                </w:div>
                <w:div w:id="2099597675">
                  <w:marLeft w:val="0"/>
                  <w:marRight w:val="0"/>
                  <w:marTop w:val="0"/>
                  <w:marBottom w:val="0"/>
                  <w:divBdr>
                    <w:top w:val="none" w:sz="0" w:space="0" w:color="auto"/>
                    <w:left w:val="none" w:sz="0" w:space="0" w:color="auto"/>
                    <w:bottom w:val="none" w:sz="0" w:space="0" w:color="auto"/>
                    <w:right w:val="none" w:sz="0" w:space="0" w:color="auto"/>
                  </w:divBdr>
                </w:div>
                <w:div w:id="556939289">
                  <w:marLeft w:val="0"/>
                  <w:marRight w:val="0"/>
                  <w:marTop w:val="0"/>
                  <w:marBottom w:val="0"/>
                  <w:divBdr>
                    <w:top w:val="none" w:sz="0" w:space="0" w:color="auto"/>
                    <w:left w:val="none" w:sz="0" w:space="0" w:color="auto"/>
                    <w:bottom w:val="none" w:sz="0" w:space="0" w:color="auto"/>
                    <w:right w:val="none" w:sz="0" w:space="0" w:color="auto"/>
                  </w:divBdr>
                </w:div>
                <w:div w:id="900217547">
                  <w:marLeft w:val="0"/>
                  <w:marRight w:val="0"/>
                  <w:marTop w:val="0"/>
                  <w:marBottom w:val="0"/>
                  <w:divBdr>
                    <w:top w:val="none" w:sz="0" w:space="0" w:color="auto"/>
                    <w:left w:val="none" w:sz="0" w:space="0" w:color="auto"/>
                    <w:bottom w:val="none" w:sz="0" w:space="0" w:color="auto"/>
                    <w:right w:val="none" w:sz="0" w:space="0" w:color="auto"/>
                  </w:divBdr>
                </w:div>
                <w:div w:id="273487302">
                  <w:marLeft w:val="0"/>
                  <w:marRight w:val="0"/>
                  <w:marTop w:val="0"/>
                  <w:marBottom w:val="0"/>
                  <w:divBdr>
                    <w:top w:val="none" w:sz="0" w:space="0" w:color="auto"/>
                    <w:left w:val="none" w:sz="0" w:space="0" w:color="auto"/>
                    <w:bottom w:val="none" w:sz="0" w:space="0" w:color="auto"/>
                    <w:right w:val="none" w:sz="0" w:space="0" w:color="auto"/>
                  </w:divBdr>
                </w:div>
                <w:div w:id="1216310804">
                  <w:marLeft w:val="0"/>
                  <w:marRight w:val="0"/>
                  <w:marTop w:val="0"/>
                  <w:marBottom w:val="0"/>
                  <w:divBdr>
                    <w:top w:val="none" w:sz="0" w:space="0" w:color="auto"/>
                    <w:left w:val="none" w:sz="0" w:space="0" w:color="auto"/>
                    <w:bottom w:val="none" w:sz="0" w:space="0" w:color="auto"/>
                    <w:right w:val="none" w:sz="0" w:space="0" w:color="auto"/>
                  </w:divBdr>
                </w:div>
                <w:div w:id="476652528">
                  <w:marLeft w:val="0"/>
                  <w:marRight w:val="0"/>
                  <w:marTop w:val="0"/>
                  <w:marBottom w:val="0"/>
                  <w:divBdr>
                    <w:top w:val="none" w:sz="0" w:space="0" w:color="auto"/>
                    <w:left w:val="none" w:sz="0" w:space="0" w:color="auto"/>
                    <w:bottom w:val="none" w:sz="0" w:space="0" w:color="auto"/>
                    <w:right w:val="none" w:sz="0" w:space="0" w:color="auto"/>
                  </w:divBdr>
                </w:div>
                <w:div w:id="1202017633">
                  <w:marLeft w:val="0"/>
                  <w:marRight w:val="0"/>
                  <w:marTop w:val="0"/>
                  <w:marBottom w:val="0"/>
                  <w:divBdr>
                    <w:top w:val="none" w:sz="0" w:space="0" w:color="auto"/>
                    <w:left w:val="none" w:sz="0" w:space="0" w:color="auto"/>
                    <w:bottom w:val="none" w:sz="0" w:space="0" w:color="auto"/>
                    <w:right w:val="none" w:sz="0" w:space="0" w:color="auto"/>
                  </w:divBdr>
                </w:div>
                <w:div w:id="115829575">
                  <w:marLeft w:val="0"/>
                  <w:marRight w:val="0"/>
                  <w:marTop w:val="0"/>
                  <w:marBottom w:val="0"/>
                  <w:divBdr>
                    <w:top w:val="none" w:sz="0" w:space="0" w:color="auto"/>
                    <w:left w:val="none" w:sz="0" w:space="0" w:color="auto"/>
                    <w:bottom w:val="none" w:sz="0" w:space="0" w:color="auto"/>
                    <w:right w:val="none" w:sz="0" w:space="0" w:color="auto"/>
                  </w:divBdr>
                </w:div>
                <w:div w:id="473640528">
                  <w:marLeft w:val="0"/>
                  <w:marRight w:val="0"/>
                  <w:marTop w:val="0"/>
                  <w:marBottom w:val="0"/>
                  <w:divBdr>
                    <w:top w:val="none" w:sz="0" w:space="0" w:color="auto"/>
                    <w:left w:val="none" w:sz="0" w:space="0" w:color="auto"/>
                    <w:bottom w:val="none" w:sz="0" w:space="0" w:color="auto"/>
                    <w:right w:val="none" w:sz="0" w:space="0" w:color="auto"/>
                  </w:divBdr>
                </w:div>
                <w:div w:id="1221941579">
                  <w:marLeft w:val="0"/>
                  <w:marRight w:val="0"/>
                  <w:marTop w:val="0"/>
                  <w:marBottom w:val="0"/>
                  <w:divBdr>
                    <w:top w:val="none" w:sz="0" w:space="0" w:color="auto"/>
                    <w:left w:val="none" w:sz="0" w:space="0" w:color="auto"/>
                    <w:bottom w:val="none" w:sz="0" w:space="0" w:color="auto"/>
                    <w:right w:val="none" w:sz="0" w:space="0" w:color="auto"/>
                  </w:divBdr>
                </w:div>
                <w:div w:id="666641134">
                  <w:marLeft w:val="0"/>
                  <w:marRight w:val="0"/>
                  <w:marTop w:val="0"/>
                  <w:marBottom w:val="0"/>
                  <w:divBdr>
                    <w:top w:val="none" w:sz="0" w:space="0" w:color="auto"/>
                    <w:left w:val="none" w:sz="0" w:space="0" w:color="auto"/>
                    <w:bottom w:val="none" w:sz="0" w:space="0" w:color="auto"/>
                    <w:right w:val="none" w:sz="0" w:space="0" w:color="auto"/>
                  </w:divBdr>
                </w:div>
                <w:div w:id="283775428">
                  <w:marLeft w:val="0"/>
                  <w:marRight w:val="0"/>
                  <w:marTop w:val="0"/>
                  <w:marBottom w:val="0"/>
                  <w:divBdr>
                    <w:top w:val="none" w:sz="0" w:space="0" w:color="auto"/>
                    <w:left w:val="none" w:sz="0" w:space="0" w:color="auto"/>
                    <w:bottom w:val="none" w:sz="0" w:space="0" w:color="auto"/>
                    <w:right w:val="none" w:sz="0" w:space="0" w:color="auto"/>
                  </w:divBdr>
                </w:div>
                <w:div w:id="533542612">
                  <w:marLeft w:val="0"/>
                  <w:marRight w:val="0"/>
                  <w:marTop w:val="0"/>
                  <w:marBottom w:val="0"/>
                  <w:divBdr>
                    <w:top w:val="none" w:sz="0" w:space="0" w:color="auto"/>
                    <w:left w:val="none" w:sz="0" w:space="0" w:color="auto"/>
                    <w:bottom w:val="none" w:sz="0" w:space="0" w:color="auto"/>
                    <w:right w:val="none" w:sz="0" w:space="0" w:color="auto"/>
                  </w:divBdr>
                </w:div>
                <w:div w:id="117839104">
                  <w:marLeft w:val="0"/>
                  <w:marRight w:val="0"/>
                  <w:marTop w:val="0"/>
                  <w:marBottom w:val="0"/>
                  <w:divBdr>
                    <w:top w:val="none" w:sz="0" w:space="0" w:color="auto"/>
                    <w:left w:val="none" w:sz="0" w:space="0" w:color="auto"/>
                    <w:bottom w:val="none" w:sz="0" w:space="0" w:color="auto"/>
                    <w:right w:val="none" w:sz="0" w:space="0" w:color="auto"/>
                  </w:divBdr>
                </w:div>
                <w:div w:id="1094981996">
                  <w:marLeft w:val="0"/>
                  <w:marRight w:val="0"/>
                  <w:marTop w:val="0"/>
                  <w:marBottom w:val="0"/>
                  <w:divBdr>
                    <w:top w:val="none" w:sz="0" w:space="0" w:color="auto"/>
                    <w:left w:val="none" w:sz="0" w:space="0" w:color="auto"/>
                    <w:bottom w:val="none" w:sz="0" w:space="0" w:color="auto"/>
                    <w:right w:val="none" w:sz="0" w:space="0" w:color="auto"/>
                  </w:divBdr>
                </w:div>
                <w:div w:id="1337683051">
                  <w:marLeft w:val="0"/>
                  <w:marRight w:val="0"/>
                  <w:marTop w:val="0"/>
                  <w:marBottom w:val="0"/>
                  <w:divBdr>
                    <w:top w:val="none" w:sz="0" w:space="0" w:color="auto"/>
                    <w:left w:val="none" w:sz="0" w:space="0" w:color="auto"/>
                    <w:bottom w:val="none" w:sz="0" w:space="0" w:color="auto"/>
                    <w:right w:val="none" w:sz="0" w:space="0" w:color="auto"/>
                  </w:divBdr>
                </w:div>
                <w:div w:id="1964387704">
                  <w:marLeft w:val="0"/>
                  <w:marRight w:val="0"/>
                  <w:marTop w:val="0"/>
                  <w:marBottom w:val="0"/>
                  <w:divBdr>
                    <w:top w:val="none" w:sz="0" w:space="0" w:color="auto"/>
                    <w:left w:val="none" w:sz="0" w:space="0" w:color="auto"/>
                    <w:bottom w:val="none" w:sz="0" w:space="0" w:color="auto"/>
                    <w:right w:val="none" w:sz="0" w:space="0" w:color="auto"/>
                  </w:divBdr>
                </w:div>
                <w:div w:id="1822622447">
                  <w:marLeft w:val="0"/>
                  <w:marRight w:val="0"/>
                  <w:marTop w:val="0"/>
                  <w:marBottom w:val="0"/>
                  <w:divBdr>
                    <w:top w:val="none" w:sz="0" w:space="0" w:color="auto"/>
                    <w:left w:val="none" w:sz="0" w:space="0" w:color="auto"/>
                    <w:bottom w:val="none" w:sz="0" w:space="0" w:color="auto"/>
                    <w:right w:val="none" w:sz="0" w:space="0" w:color="auto"/>
                  </w:divBdr>
                </w:div>
                <w:div w:id="191234378">
                  <w:marLeft w:val="0"/>
                  <w:marRight w:val="0"/>
                  <w:marTop w:val="0"/>
                  <w:marBottom w:val="0"/>
                  <w:divBdr>
                    <w:top w:val="none" w:sz="0" w:space="0" w:color="auto"/>
                    <w:left w:val="none" w:sz="0" w:space="0" w:color="auto"/>
                    <w:bottom w:val="none" w:sz="0" w:space="0" w:color="auto"/>
                    <w:right w:val="none" w:sz="0" w:space="0" w:color="auto"/>
                  </w:divBdr>
                </w:div>
                <w:div w:id="1787384532">
                  <w:marLeft w:val="0"/>
                  <w:marRight w:val="0"/>
                  <w:marTop w:val="0"/>
                  <w:marBottom w:val="0"/>
                  <w:divBdr>
                    <w:top w:val="none" w:sz="0" w:space="0" w:color="auto"/>
                    <w:left w:val="none" w:sz="0" w:space="0" w:color="auto"/>
                    <w:bottom w:val="none" w:sz="0" w:space="0" w:color="auto"/>
                    <w:right w:val="none" w:sz="0" w:space="0" w:color="auto"/>
                  </w:divBdr>
                </w:div>
                <w:div w:id="952134337">
                  <w:marLeft w:val="0"/>
                  <w:marRight w:val="0"/>
                  <w:marTop w:val="0"/>
                  <w:marBottom w:val="0"/>
                  <w:divBdr>
                    <w:top w:val="none" w:sz="0" w:space="0" w:color="auto"/>
                    <w:left w:val="none" w:sz="0" w:space="0" w:color="auto"/>
                    <w:bottom w:val="none" w:sz="0" w:space="0" w:color="auto"/>
                    <w:right w:val="none" w:sz="0" w:space="0" w:color="auto"/>
                  </w:divBdr>
                </w:div>
                <w:div w:id="458768646">
                  <w:marLeft w:val="0"/>
                  <w:marRight w:val="0"/>
                  <w:marTop w:val="0"/>
                  <w:marBottom w:val="0"/>
                  <w:divBdr>
                    <w:top w:val="none" w:sz="0" w:space="0" w:color="auto"/>
                    <w:left w:val="none" w:sz="0" w:space="0" w:color="auto"/>
                    <w:bottom w:val="none" w:sz="0" w:space="0" w:color="auto"/>
                    <w:right w:val="none" w:sz="0" w:space="0" w:color="auto"/>
                  </w:divBdr>
                </w:div>
                <w:div w:id="475533148">
                  <w:marLeft w:val="0"/>
                  <w:marRight w:val="0"/>
                  <w:marTop w:val="0"/>
                  <w:marBottom w:val="0"/>
                  <w:divBdr>
                    <w:top w:val="none" w:sz="0" w:space="0" w:color="auto"/>
                    <w:left w:val="none" w:sz="0" w:space="0" w:color="auto"/>
                    <w:bottom w:val="none" w:sz="0" w:space="0" w:color="auto"/>
                    <w:right w:val="none" w:sz="0" w:space="0" w:color="auto"/>
                  </w:divBdr>
                </w:div>
                <w:div w:id="1337880251">
                  <w:marLeft w:val="0"/>
                  <w:marRight w:val="0"/>
                  <w:marTop w:val="0"/>
                  <w:marBottom w:val="0"/>
                  <w:divBdr>
                    <w:top w:val="none" w:sz="0" w:space="0" w:color="auto"/>
                    <w:left w:val="none" w:sz="0" w:space="0" w:color="auto"/>
                    <w:bottom w:val="none" w:sz="0" w:space="0" w:color="auto"/>
                    <w:right w:val="none" w:sz="0" w:space="0" w:color="auto"/>
                  </w:divBdr>
                </w:div>
                <w:div w:id="352388312">
                  <w:marLeft w:val="0"/>
                  <w:marRight w:val="0"/>
                  <w:marTop w:val="0"/>
                  <w:marBottom w:val="0"/>
                  <w:divBdr>
                    <w:top w:val="none" w:sz="0" w:space="0" w:color="auto"/>
                    <w:left w:val="none" w:sz="0" w:space="0" w:color="auto"/>
                    <w:bottom w:val="none" w:sz="0" w:space="0" w:color="auto"/>
                    <w:right w:val="none" w:sz="0" w:space="0" w:color="auto"/>
                  </w:divBdr>
                </w:div>
                <w:div w:id="1367022397">
                  <w:marLeft w:val="0"/>
                  <w:marRight w:val="0"/>
                  <w:marTop w:val="0"/>
                  <w:marBottom w:val="0"/>
                  <w:divBdr>
                    <w:top w:val="none" w:sz="0" w:space="0" w:color="auto"/>
                    <w:left w:val="none" w:sz="0" w:space="0" w:color="auto"/>
                    <w:bottom w:val="none" w:sz="0" w:space="0" w:color="auto"/>
                    <w:right w:val="none" w:sz="0" w:space="0" w:color="auto"/>
                  </w:divBdr>
                </w:div>
                <w:div w:id="103230642">
                  <w:marLeft w:val="0"/>
                  <w:marRight w:val="0"/>
                  <w:marTop w:val="0"/>
                  <w:marBottom w:val="0"/>
                  <w:divBdr>
                    <w:top w:val="none" w:sz="0" w:space="0" w:color="auto"/>
                    <w:left w:val="none" w:sz="0" w:space="0" w:color="auto"/>
                    <w:bottom w:val="none" w:sz="0" w:space="0" w:color="auto"/>
                    <w:right w:val="none" w:sz="0" w:space="0" w:color="auto"/>
                  </w:divBdr>
                </w:div>
                <w:div w:id="1264648637">
                  <w:marLeft w:val="0"/>
                  <w:marRight w:val="0"/>
                  <w:marTop w:val="0"/>
                  <w:marBottom w:val="0"/>
                  <w:divBdr>
                    <w:top w:val="none" w:sz="0" w:space="0" w:color="auto"/>
                    <w:left w:val="none" w:sz="0" w:space="0" w:color="auto"/>
                    <w:bottom w:val="none" w:sz="0" w:space="0" w:color="auto"/>
                    <w:right w:val="none" w:sz="0" w:space="0" w:color="auto"/>
                  </w:divBdr>
                </w:div>
                <w:div w:id="1230994138">
                  <w:marLeft w:val="0"/>
                  <w:marRight w:val="0"/>
                  <w:marTop w:val="0"/>
                  <w:marBottom w:val="0"/>
                  <w:divBdr>
                    <w:top w:val="none" w:sz="0" w:space="0" w:color="auto"/>
                    <w:left w:val="none" w:sz="0" w:space="0" w:color="auto"/>
                    <w:bottom w:val="none" w:sz="0" w:space="0" w:color="auto"/>
                    <w:right w:val="none" w:sz="0" w:space="0" w:color="auto"/>
                  </w:divBdr>
                </w:div>
                <w:div w:id="497816674">
                  <w:marLeft w:val="0"/>
                  <w:marRight w:val="0"/>
                  <w:marTop w:val="0"/>
                  <w:marBottom w:val="0"/>
                  <w:divBdr>
                    <w:top w:val="none" w:sz="0" w:space="0" w:color="auto"/>
                    <w:left w:val="none" w:sz="0" w:space="0" w:color="auto"/>
                    <w:bottom w:val="none" w:sz="0" w:space="0" w:color="auto"/>
                    <w:right w:val="none" w:sz="0" w:space="0" w:color="auto"/>
                  </w:divBdr>
                </w:div>
                <w:div w:id="2118405059">
                  <w:marLeft w:val="0"/>
                  <w:marRight w:val="0"/>
                  <w:marTop w:val="0"/>
                  <w:marBottom w:val="0"/>
                  <w:divBdr>
                    <w:top w:val="none" w:sz="0" w:space="0" w:color="auto"/>
                    <w:left w:val="none" w:sz="0" w:space="0" w:color="auto"/>
                    <w:bottom w:val="none" w:sz="0" w:space="0" w:color="auto"/>
                    <w:right w:val="none" w:sz="0" w:space="0" w:color="auto"/>
                  </w:divBdr>
                </w:div>
                <w:div w:id="270892647">
                  <w:marLeft w:val="0"/>
                  <w:marRight w:val="0"/>
                  <w:marTop w:val="0"/>
                  <w:marBottom w:val="0"/>
                  <w:divBdr>
                    <w:top w:val="none" w:sz="0" w:space="0" w:color="auto"/>
                    <w:left w:val="none" w:sz="0" w:space="0" w:color="auto"/>
                    <w:bottom w:val="none" w:sz="0" w:space="0" w:color="auto"/>
                    <w:right w:val="none" w:sz="0" w:space="0" w:color="auto"/>
                  </w:divBdr>
                </w:div>
                <w:div w:id="1756509787">
                  <w:marLeft w:val="0"/>
                  <w:marRight w:val="0"/>
                  <w:marTop w:val="0"/>
                  <w:marBottom w:val="0"/>
                  <w:divBdr>
                    <w:top w:val="none" w:sz="0" w:space="0" w:color="auto"/>
                    <w:left w:val="none" w:sz="0" w:space="0" w:color="auto"/>
                    <w:bottom w:val="none" w:sz="0" w:space="0" w:color="auto"/>
                    <w:right w:val="none" w:sz="0" w:space="0" w:color="auto"/>
                  </w:divBdr>
                </w:div>
                <w:div w:id="301157598">
                  <w:marLeft w:val="-150"/>
                  <w:marRight w:val="0"/>
                  <w:marTop w:val="0"/>
                  <w:marBottom w:val="0"/>
                  <w:divBdr>
                    <w:top w:val="none" w:sz="0" w:space="0" w:color="auto"/>
                    <w:left w:val="none" w:sz="0" w:space="0" w:color="auto"/>
                    <w:bottom w:val="none" w:sz="0" w:space="0" w:color="auto"/>
                    <w:right w:val="none" w:sz="0" w:space="0" w:color="auto"/>
                  </w:divBdr>
                  <w:divsChild>
                    <w:div w:id="1546408307">
                      <w:marLeft w:val="0"/>
                      <w:marRight w:val="0"/>
                      <w:marTop w:val="0"/>
                      <w:marBottom w:val="0"/>
                      <w:divBdr>
                        <w:top w:val="none" w:sz="0" w:space="0" w:color="auto"/>
                        <w:left w:val="none" w:sz="0" w:space="0" w:color="auto"/>
                        <w:bottom w:val="none" w:sz="0" w:space="0" w:color="auto"/>
                        <w:right w:val="none" w:sz="0" w:space="0" w:color="auto"/>
                      </w:divBdr>
                    </w:div>
                    <w:div w:id="1526477358">
                      <w:marLeft w:val="0"/>
                      <w:marRight w:val="0"/>
                      <w:marTop w:val="0"/>
                      <w:marBottom w:val="0"/>
                      <w:divBdr>
                        <w:top w:val="none" w:sz="0" w:space="0" w:color="auto"/>
                        <w:left w:val="none" w:sz="0" w:space="0" w:color="auto"/>
                        <w:bottom w:val="none" w:sz="0" w:space="0" w:color="auto"/>
                        <w:right w:val="none" w:sz="0" w:space="0" w:color="auto"/>
                      </w:divBdr>
                    </w:div>
                    <w:div w:id="717823984">
                      <w:marLeft w:val="0"/>
                      <w:marRight w:val="0"/>
                      <w:marTop w:val="0"/>
                      <w:marBottom w:val="0"/>
                      <w:divBdr>
                        <w:top w:val="none" w:sz="0" w:space="0" w:color="auto"/>
                        <w:left w:val="none" w:sz="0" w:space="0" w:color="auto"/>
                        <w:bottom w:val="none" w:sz="0" w:space="0" w:color="auto"/>
                        <w:right w:val="none" w:sz="0" w:space="0" w:color="auto"/>
                      </w:divBdr>
                    </w:div>
                    <w:div w:id="1535187808">
                      <w:marLeft w:val="0"/>
                      <w:marRight w:val="0"/>
                      <w:marTop w:val="0"/>
                      <w:marBottom w:val="0"/>
                      <w:divBdr>
                        <w:top w:val="none" w:sz="0" w:space="0" w:color="auto"/>
                        <w:left w:val="none" w:sz="0" w:space="0" w:color="auto"/>
                        <w:bottom w:val="none" w:sz="0" w:space="0" w:color="auto"/>
                        <w:right w:val="none" w:sz="0" w:space="0" w:color="auto"/>
                      </w:divBdr>
                    </w:div>
                    <w:div w:id="1265384512">
                      <w:marLeft w:val="0"/>
                      <w:marRight w:val="0"/>
                      <w:marTop w:val="0"/>
                      <w:marBottom w:val="0"/>
                      <w:divBdr>
                        <w:top w:val="none" w:sz="0" w:space="0" w:color="auto"/>
                        <w:left w:val="none" w:sz="0" w:space="0" w:color="auto"/>
                        <w:bottom w:val="none" w:sz="0" w:space="0" w:color="auto"/>
                        <w:right w:val="none" w:sz="0" w:space="0" w:color="auto"/>
                      </w:divBdr>
                    </w:div>
                    <w:div w:id="1927878791">
                      <w:marLeft w:val="0"/>
                      <w:marRight w:val="0"/>
                      <w:marTop w:val="0"/>
                      <w:marBottom w:val="0"/>
                      <w:divBdr>
                        <w:top w:val="none" w:sz="0" w:space="0" w:color="auto"/>
                        <w:left w:val="none" w:sz="0" w:space="0" w:color="auto"/>
                        <w:bottom w:val="none" w:sz="0" w:space="0" w:color="auto"/>
                        <w:right w:val="none" w:sz="0" w:space="0" w:color="auto"/>
                      </w:divBdr>
                    </w:div>
                    <w:div w:id="1999769656">
                      <w:marLeft w:val="0"/>
                      <w:marRight w:val="0"/>
                      <w:marTop w:val="0"/>
                      <w:marBottom w:val="0"/>
                      <w:divBdr>
                        <w:top w:val="none" w:sz="0" w:space="0" w:color="auto"/>
                        <w:left w:val="none" w:sz="0" w:space="0" w:color="auto"/>
                        <w:bottom w:val="none" w:sz="0" w:space="0" w:color="auto"/>
                        <w:right w:val="none" w:sz="0" w:space="0" w:color="auto"/>
                      </w:divBdr>
                    </w:div>
                    <w:div w:id="1298343427">
                      <w:marLeft w:val="0"/>
                      <w:marRight w:val="0"/>
                      <w:marTop w:val="0"/>
                      <w:marBottom w:val="0"/>
                      <w:divBdr>
                        <w:top w:val="none" w:sz="0" w:space="0" w:color="auto"/>
                        <w:left w:val="none" w:sz="0" w:space="0" w:color="auto"/>
                        <w:bottom w:val="none" w:sz="0" w:space="0" w:color="auto"/>
                        <w:right w:val="none" w:sz="0" w:space="0" w:color="auto"/>
                      </w:divBdr>
                    </w:div>
                    <w:div w:id="1594169646">
                      <w:marLeft w:val="0"/>
                      <w:marRight w:val="0"/>
                      <w:marTop w:val="0"/>
                      <w:marBottom w:val="0"/>
                      <w:divBdr>
                        <w:top w:val="none" w:sz="0" w:space="0" w:color="auto"/>
                        <w:left w:val="none" w:sz="0" w:space="0" w:color="auto"/>
                        <w:bottom w:val="none" w:sz="0" w:space="0" w:color="auto"/>
                        <w:right w:val="none" w:sz="0" w:space="0" w:color="auto"/>
                      </w:divBdr>
                    </w:div>
                    <w:div w:id="113981636">
                      <w:marLeft w:val="0"/>
                      <w:marRight w:val="0"/>
                      <w:marTop w:val="0"/>
                      <w:marBottom w:val="0"/>
                      <w:divBdr>
                        <w:top w:val="none" w:sz="0" w:space="0" w:color="auto"/>
                        <w:left w:val="none" w:sz="0" w:space="0" w:color="auto"/>
                        <w:bottom w:val="none" w:sz="0" w:space="0" w:color="auto"/>
                        <w:right w:val="none" w:sz="0" w:space="0" w:color="auto"/>
                      </w:divBdr>
                    </w:div>
                    <w:div w:id="1440176431">
                      <w:marLeft w:val="0"/>
                      <w:marRight w:val="0"/>
                      <w:marTop w:val="0"/>
                      <w:marBottom w:val="0"/>
                      <w:divBdr>
                        <w:top w:val="none" w:sz="0" w:space="0" w:color="auto"/>
                        <w:left w:val="none" w:sz="0" w:space="0" w:color="auto"/>
                        <w:bottom w:val="none" w:sz="0" w:space="0" w:color="auto"/>
                        <w:right w:val="none" w:sz="0" w:space="0" w:color="auto"/>
                      </w:divBdr>
                    </w:div>
                    <w:div w:id="1893999973">
                      <w:marLeft w:val="0"/>
                      <w:marRight w:val="0"/>
                      <w:marTop w:val="0"/>
                      <w:marBottom w:val="0"/>
                      <w:divBdr>
                        <w:top w:val="none" w:sz="0" w:space="0" w:color="auto"/>
                        <w:left w:val="none" w:sz="0" w:space="0" w:color="auto"/>
                        <w:bottom w:val="none" w:sz="0" w:space="0" w:color="auto"/>
                        <w:right w:val="none" w:sz="0" w:space="0" w:color="auto"/>
                      </w:divBdr>
                    </w:div>
                    <w:div w:id="515733556">
                      <w:marLeft w:val="0"/>
                      <w:marRight w:val="0"/>
                      <w:marTop w:val="0"/>
                      <w:marBottom w:val="0"/>
                      <w:divBdr>
                        <w:top w:val="none" w:sz="0" w:space="0" w:color="auto"/>
                        <w:left w:val="none" w:sz="0" w:space="0" w:color="auto"/>
                        <w:bottom w:val="none" w:sz="0" w:space="0" w:color="auto"/>
                        <w:right w:val="none" w:sz="0" w:space="0" w:color="auto"/>
                      </w:divBdr>
                    </w:div>
                    <w:div w:id="527764535">
                      <w:marLeft w:val="0"/>
                      <w:marRight w:val="0"/>
                      <w:marTop w:val="0"/>
                      <w:marBottom w:val="0"/>
                      <w:divBdr>
                        <w:top w:val="none" w:sz="0" w:space="0" w:color="auto"/>
                        <w:left w:val="none" w:sz="0" w:space="0" w:color="auto"/>
                        <w:bottom w:val="none" w:sz="0" w:space="0" w:color="auto"/>
                        <w:right w:val="none" w:sz="0" w:space="0" w:color="auto"/>
                      </w:divBdr>
                    </w:div>
                    <w:div w:id="329214649">
                      <w:marLeft w:val="0"/>
                      <w:marRight w:val="0"/>
                      <w:marTop w:val="0"/>
                      <w:marBottom w:val="0"/>
                      <w:divBdr>
                        <w:top w:val="none" w:sz="0" w:space="0" w:color="auto"/>
                        <w:left w:val="none" w:sz="0" w:space="0" w:color="auto"/>
                        <w:bottom w:val="none" w:sz="0" w:space="0" w:color="auto"/>
                        <w:right w:val="none" w:sz="0" w:space="0" w:color="auto"/>
                      </w:divBdr>
                    </w:div>
                    <w:div w:id="1759248951">
                      <w:marLeft w:val="0"/>
                      <w:marRight w:val="0"/>
                      <w:marTop w:val="0"/>
                      <w:marBottom w:val="0"/>
                      <w:divBdr>
                        <w:top w:val="none" w:sz="0" w:space="0" w:color="auto"/>
                        <w:left w:val="none" w:sz="0" w:space="0" w:color="auto"/>
                        <w:bottom w:val="none" w:sz="0" w:space="0" w:color="auto"/>
                        <w:right w:val="none" w:sz="0" w:space="0" w:color="auto"/>
                      </w:divBdr>
                    </w:div>
                    <w:div w:id="179398005">
                      <w:marLeft w:val="0"/>
                      <w:marRight w:val="0"/>
                      <w:marTop w:val="0"/>
                      <w:marBottom w:val="0"/>
                      <w:divBdr>
                        <w:top w:val="none" w:sz="0" w:space="0" w:color="auto"/>
                        <w:left w:val="none" w:sz="0" w:space="0" w:color="auto"/>
                        <w:bottom w:val="none" w:sz="0" w:space="0" w:color="auto"/>
                        <w:right w:val="none" w:sz="0" w:space="0" w:color="auto"/>
                      </w:divBdr>
                    </w:div>
                    <w:div w:id="1388605220">
                      <w:marLeft w:val="0"/>
                      <w:marRight w:val="0"/>
                      <w:marTop w:val="0"/>
                      <w:marBottom w:val="0"/>
                      <w:divBdr>
                        <w:top w:val="none" w:sz="0" w:space="0" w:color="auto"/>
                        <w:left w:val="none" w:sz="0" w:space="0" w:color="auto"/>
                        <w:bottom w:val="none" w:sz="0" w:space="0" w:color="auto"/>
                        <w:right w:val="none" w:sz="0" w:space="0" w:color="auto"/>
                      </w:divBdr>
                    </w:div>
                    <w:div w:id="1445924904">
                      <w:marLeft w:val="0"/>
                      <w:marRight w:val="0"/>
                      <w:marTop w:val="0"/>
                      <w:marBottom w:val="0"/>
                      <w:divBdr>
                        <w:top w:val="none" w:sz="0" w:space="0" w:color="auto"/>
                        <w:left w:val="none" w:sz="0" w:space="0" w:color="auto"/>
                        <w:bottom w:val="none" w:sz="0" w:space="0" w:color="auto"/>
                        <w:right w:val="none" w:sz="0" w:space="0" w:color="auto"/>
                      </w:divBdr>
                    </w:div>
                    <w:div w:id="1387682321">
                      <w:marLeft w:val="0"/>
                      <w:marRight w:val="0"/>
                      <w:marTop w:val="0"/>
                      <w:marBottom w:val="0"/>
                      <w:divBdr>
                        <w:top w:val="none" w:sz="0" w:space="0" w:color="auto"/>
                        <w:left w:val="none" w:sz="0" w:space="0" w:color="auto"/>
                        <w:bottom w:val="none" w:sz="0" w:space="0" w:color="auto"/>
                        <w:right w:val="none" w:sz="0" w:space="0" w:color="auto"/>
                      </w:divBdr>
                    </w:div>
                    <w:div w:id="1387801575">
                      <w:marLeft w:val="0"/>
                      <w:marRight w:val="0"/>
                      <w:marTop w:val="0"/>
                      <w:marBottom w:val="0"/>
                      <w:divBdr>
                        <w:top w:val="none" w:sz="0" w:space="0" w:color="auto"/>
                        <w:left w:val="none" w:sz="0" w:space="0" w:color="auto"/>
                        <w:bottom w:val="none" w:sz="0" w:space="0" w:color="auto"/>
                        <w:right w:val="none" w:sz="0" w:space="0" w:color="auto"/>
                      </w:divBdr>
                    </w:div>
                    <w:div w:id="1576353582">
                      <w:marLeft w:val="0"/>
                      <w:marRight w:val="0"/>
                      <w:marTop w:val="0"/>
                      <w:marBottom w:val="0"/>
                      <w:divBdr>
                        <w:top w:val="none" w:sz="0" w:space="0" w:color="auto"/>
                        <w:left w:val="none" w:sz="0" w:space="0" w:color="auto"/>
                        <w:bottom w:val="none" w:sz="0" w:space="0" w:color="auto"/>
                        <w:right w:val="none" w:sz="0" w:space="0" w:color="auto"/>
                      </w:divBdr>
                    </w:div>
                    <w:div w:id="1760984318">
                      <w:marLeft w:val="0"/>
                      <w:marRight w:val="0"/>
                      <w:marTop w:val="0"/>
                      <w:marBottom w:val="0"/>
                      <w:divBdr>
                        <w:top w:val="none" w:sz="0" w:space="0" w:color="auto"/>
                        <w:left w:val="none" w:sz="0" w:space="0" w:color="auto"/>
                        <w:bottom w:val="none" w:sz="0" w:space="0" w:color="auto"/>
                        <w:right w:val="none" w:sz="0" w:space="0" w:color="auto"/>
                      </w:divBdr>
                    </w:div>
                    <w:div w:id="1319387201">
                      <w:marLeft w:val="0"/>
                      <w:marRight w:val="0"/>
                      <w:marTop w:val="0"/>
                      <w:marBottom w:val="0"/>
                      <w:divBdr>
                        <w:top w:val="none" w:sz="0" w:space="0" w:color="auto"/>
                        <w:left w:val="none" w:sz="0" w:space="0" w:color="auto"/>
                        <w:bottom w:val="none" w:sz="0" w:space="0" w:color="auto"/>
                        <w:right w:val="none" w:sz="0" w:space="0" w:color="auto"/>
                      </w:divBdr>
                    </w:div>
                    <w:div w:id="471598909">
                      <w:marLeft w:val="0"/>
                      <w:marRight w:val="0"/>
                      <w:marTop w:val="0"/>
                      <w:marBottom w:val="0"/>
                      <w:divBdr>
                        <w:top w:val="none" w:sz="0" w:space="0" w:color="auto"/>
                        <w:left w:val="none" w:sz="0" w:space="0" w:color="auto"/>
                        <w:bottom w:val="none" w:sz="0" w:space="0" w:color="auto"/>
                        <w:right w:val="none" w:sz="0" w:space="0" w:color="auto"/>
                      </w:divBdr>
                    </w:div>
                    <w:div w:id="1103039510">
                      <w:marLeft w:val="0"/>
                      <w:marRight w:val="0"/>
                      <w:marTop w:val="0"/>
                      <w:marBottom w:val="0"/>
                      <w:divBdr>
                        <w:top w:val="none" w:sz="0" w:space="0" w:color="auto"/>
                        <w:left w:val="none" w:sz="0" w:space="0" w:color="auto"/>
                        <w:bottom w:val="none" w:sz="0" w:space="0" w:color="auto"/>
                        <w:right w:val="none" w:sz="0" w:space="0" w:color="auto"/>
                      </w:divBdr>
                    </w:div>
                    <w:div w:id="707144785">
                      <w:marLeft w:val="0"/>
                      <w:marRight w:val="0"/>
                      <w:marTop w:val="0"/>
                      <w:marBottom w:val="0"/>
                      <w:divBdr>
                        <w:top w:val="none" w:sz="0" w:space="0" w:color="auto"/>
                        <w:left w:val="none" w:sz="0" w:space="0" w:color="auto"/>
                        <w:bottom w:val="none" w:sz="0" w:space="0" w:color="auto"/>
                        <w:right w:val="none" w:sz="0" w:space="0" w:color="auto"/>
                      </w:divBdr>
                    </w:div>
                    <w:div w:id="775515470">
                      <w:marLeft w:val="0"/>
                      <w:marRight w:val="0"/>
                      <w:marTop w:val="0"/>
                      <w:marBottom w:val="0"/>
                      <w:divBdr>
                        <w:top w:val="none" w:sz="0" w:space="0" w:color="auto"/>
                        <w:left w:val="none" w:sz="0" w:space="0" w:color="auto"/>
                        <w:bottom w:val="none" w:sz="0" w:space="0" w:color="auto"/>
                        <w:right w:val="none" w:sz="0" w:space="0" w:color="auto"/>
                      </w:divBdr>
                    </w:div>
                    <w:div w:id="2099674103">
                      <w:marLeft w:val="0"/>
                      <w:marRight w:val="0"/>
                      <w:marTop w:val="0"/>
                      <w:marBottom w:val="0"/>
                      <w:divBdr>
                        <w:top w:val="none" w:sz="0" w:space="0" w:color="auto"/>
                        <w:left w:val="none" w:sz="0" w:space="0" w:color="auto"/>
                        <w:bottom w:val="none" w:sz="0" w:space="0" w:color="auto"/>
                        <w:right w:val="none" w:sz="0" w:space="0" w:color="auto"/>
                      </w:divBdr>
                    </w:div>
                    <w:div w:id="1626546738">
                      <w:marLeft w:val="0"/>
                      <w:marRight w:val="0"/>
                      <w:marTop w:val="0"/>
                      <w:marBottom w:val="0"/>
                      <w:divBdr>
                        <w:top w:val="none" w:sz="0" w:space="0" w:color="auto"/>
                        <w:left w:val="none" w:sz="0" w:space="0" w:color="auto"/>
                        <w:bottom w:val="none" w:sz="0" w:space="0" w:color="auto"/>
                        <w:right w:val="none" w:sz="0" w:space="0" w:color="auto"/>
                      </w:divBdr>
                    </w:div>
                    <w:div w:id="1878660792">
                      <w:marLeft w:val="0"/>
                      <w:marRight w:val="0"/>
                      <w:marTop w:val="0"/>
                      <w:marBottom w:val="0"/>
                      <w:divBdr>
                        <w:top w:val="none" w:sz="0" w:space="0" w:color="auto"/>
                        <w:left w:val="none" w:sz="0" w:space="0" w:color="auto"/>
                        <w:bottom w:val="none" w:sz="0" w:space="0" w:color="auto"/>
                        <w:right w:val="none" w:sz="0" w:space="0" w:color="auto"/>
                      </w:divBdr>
                    </w:div>
                    <w:div w:id="636842301">
                      <w:marLeft w:val="0"/>
                      <w:marRight w:val="0"/>
                      <w:marTop w:val="0"/>
                      <w:marBottom w:val="0"/>
                      <w:divBdr>
                        <w:top w:val="none" w:sz="0" w:space="0" w:color="auto"/>
                        <w:left w:val="none" w:sz="0" w:space="0" w:color="auto"/>
                        <w:bottom w:val="none" w:sz="0" w:space="0" w:color="auto"/>
                        <w:right w:val="none" w:sz="0" w:space="0" w:color="auto"/>
                      </w:divBdr>
                    </w:div>
                    <w:div w:id="1470248868">
                      <w:marLeft w:val="0"/>
                      <w:marRight w:val="0"/>
                      <w:marTop w:val="0"/>
                      <w:marBottom w:val="0"/>
                      <w:divBdr>
                        <w:top w:val="none" w:sz="0" w:space="0" w:color="auto"/>
                        <w:left w:val="none" w:sz="0" w:space="0" w:color="auto"/>
                        <w:bottom w:val="none" w:sz="0" w:space="0" w:color="auto"/>
                        <w:right w:val="none" w:sz="0" w:space="0" w:color="auto"/>
                      </w:divBdr>
                    </w:div>
                    <w:div w:id="801463219">
                      <w:marLeft w:val="0"/>
                      <w:marRight w:val="0"/>
                      <w:marTop w:val="0"/>
                      <w:marBottom w:val="0"/>
                      <w:divBdr>
                        <w:top w:val="none" w:sz="0" w:space="0" w:color="auto"/>
                        <w:left w:val="none" w:sz="0" w:space="0" w:color="auto"/>
                        <w:bottom w:val="none" w:sz="0" w:space="0" w:color="auto"/>
                        <w:right w:val="none" w:sz="0" w:space="0" w:color="auto"/>
                      </w:divBdr>
                    </w:div>
                    <w:div w:id="382095179">
                      <w:marLeft w:val="0"/>
                      <w:marRight w:val="0"/>
                      <w:marTop w:val="0"/>
                      <w:marBottom w:val="0"/>
                      <w:divBdr>
                        <w:top w:val="none" w:sz="0" w:space="0" w:color="auto"/>
                        <w:left w:val="none" w:sz="0" w:space="0" w:color="auto"/>
                        <w:bottom w:val="none" w:sz="0" w:space="0" w:color="auto"/>
                        <w:right w:val="none" w:sz="0" w:space="0" w:color="auto"/>
                      </w:divBdr>
                    </w:div>
                    <w:div w:id="464153947">
                      <w:marLeft w:val="0"/>
                      <w:marRight w:val="0"/>
                      <w:marTop w:val="0"/>
                      <w:marBottom w:val="0"/>
                      <w:divBdr>
                        <w:top w:val="none" w:sz="0" w:space="0" w:color="auto"/>
                        <w:left w:val="none" w:sz="0" w:space="0" w:color="auto"/>
                        <w:bottom w:val="none" w:sz="0" w:space="0" w:color="auto"/>
                        <w:right w:val="none" w:sz="0" w:space="0" w:color="auto"/>
                      </w:divBdr>
                    </w:div>
                    <w:div w:id="1389304113">
                      <w:marLeft w:val="0"/>
                      <w:marRight w:val="0"/>
                      <w:marTop w:val="0"/>
                      <w:marBottom w:val="0"/>
                      <w:divBdr>
                        <w:top w:val="none" w:sz="0" w:space="0" w:color="auto"/>
                        <w:left w:val="none" w:sz="0" w:space="0" w:color="auto"/>
                        <w:bottom w:val="none" w:sz="0" w:space="0" w:color="auto"/>
                        <w:right w:val="none" w:sz="0" w:space="0" w:color="auto"/>
                      </w:divBdr>
                    </w:div>
                    <w:div w:id="258369999">
                      <w:marLeft w:val="0"/>
                      <w:marRight w:val="0"/>
                      <w:marTop w:val="0"/>
                      <w:marBottom w:val="0"/>
                      <w:divBdr>
                        <w:top w:val="none" w:sz="0" w:space="0" w:color="auto"/>
                        <w:left w:val="none" w:sz="0" w:space="0" w:color="auto"/>
                        <w:bottom w:val="none" w:sz="0" w:space="0" w:color="auto"/>
                        <w:right w:val="none" w:sz="0" w:space="0" w:color="auto"/>
                      </w:divBdr>
                    </w:div>
                    <w:div w:id="1337732402">
                      <w:marLeft w:val="0"/>
                      <w:marRight w:val="0"/>
                      <w:marTop w:val="0"/>
                      <w:marBottom w:val="0"/>
                      <w:divBdr>
                        <w:top w:val="none" w:sz="0" w:space="0" w:color="auto"/>
                        <w:left w:val="none" w:sz="0" w:space="0" w:color="auto"/>
                        <w:bottom w:val="none" w:sz="0" w:space="0" w:color="auto"/>
                        <w:right w:val="none" w:sz="0" w:space="0" w:color="auto"/>
                      </w:divBdr>
                    </w:div>
                    <w:div w:id="1677264849">
                      <w:marLeft w:val="0"/>
                      <w:marRight w:val="0"/>
                      <w:marTop w:val="0"/>
                      <w:marBottom w:val="0"/>
                      <w:divBdr>
                        <w:top w:val="none" w:sz="0" w:space="0" w:color="auto"/>
                        <w:left w:val="none" w:sz="0" w:space="0" w:color="auto"/>
                        <w:bottom w:val="none" w:sz="0" w:space="0" w:color="auto"/>
                        <w:right w:val="none" w:sz="0" w:space="0" w:color="auto"/>
                      </w:divBdr>
                    </w:div>
                    <w:div w:id="1715691673">
                      <w:marLeft w:val="0"/>
                      <w:marRight w:val="0"/>
                      <w:marTop w:val="0"/>
                      <w:marBottom w:val="0"/>
                      <w:divBdr>
                        <w:top w:val="none" w:sz="0" w:space="0" w:color="auto"/>
                        <w:left w:val="none" w:sz="0" w:space="0" w:color="auto"/>
                        <w:bottom w:val="none" w:sz="0" w:space="0" w:color="auto"/>
                        <w:right w:val="none" w:sz="0" w:space="0" w:color="auto"/>
                      </w:divBdr>
                    </w:div>
                    <w:div w:id="1975911553">
                      <w:marLeft w:val="0"/>
                      <w:marRight w:val="0"/>
                      <w:marTop w:val="0"/>
                      <w:marBottom w:val="0"/>
                      <w:divBdr>
                        <w:top w:val="none" w:sz="0" w:space="0" w:color="auto"/>
                        <w:left w:val="none" w:sz="0" w:space="0" w:color="auto"/>
                        <w:bottom w:val="none" w:sz="0" w:space="0" w:color="auto"/>
                        <w:right w:val="none" w:sz="0" w:space="0" w:color="auto"/>
                      </w:divBdr>
                    </w:div>
                    <w:div w:id="1526023439">
                      <w:marLeft w:val="0"/>
                      <w:marRight w:val="0"/>
                      <w:marTop w:val="0"/>
                      <w:marBottom w:val="0"/>
                      <w:divBdr>
                        <w:top w:val="none" w:sz="0" w:space="0" w:color="auto"/>
                        <w:left w:val="none" w:sz="0" w:space="0" w:color="auto"/>
                        <w:bottom w:val="none" w:sz="0" w:space="0" w:color="auto"/>
                        <w:right w:val="none" w:sz="0" w:space="0" w:color="auto"/>
                      </w:divBdr>
                    </w:div>
                    <w:div w:id="1897160420">
                      <w:marLeft w:val="0"/>
                      <w:marRight w:val="0"/>
                      <w:marTop w:val="0"/>
                      <w:marBottom w:val="0"/>
                      <w:divBdr>
                        <w:top w:val="none" w:sz="0" w:space="0" w:color="auto"/>
                        <w:left w:val="none" w:sz="0" w:space="0" w:color="auto"/>
                        <w:bottom w:val="none" w:sz="0" w:space="0" w:color="auto"/>
                        <w:right w:val="none" w:sz="0" w:space="0" w:color="auto"/>
                      </w:divBdr>
                    </w:div>
                    <w:div w:id="1739861280">
                      <w:marLeft w:val="0"/>
                      <w:marRight w:val="0"/>
                      <w:marTop w:val="0"/>
                      <w:marBottom w:val="0"/>
                      <w:divBdr>
                        <w:top w:val="none" w:sz="0" w:space="0" w:color="auto"/>
                        <w:left w:val="none" w:sz="0" w:space="0" w:color="auto"/>
                        <w:bottom w:val="none" w:sz="0" w:space="0" w:color="auto"/>
                        <w:right w:val="none" w:sz="0" w:space="0" w:color="auto"/>
                      </w:divBdr>
                    </w:div>
                    <w:div w:id="840782006">
                      <w:marLeft w:val="0"/>
                      <w:marRight w:val="0"/>
                      <w:marTop w:val="0"/>
                      <w:marBottom w:val="0"/>
                      <w:divBdr>
                        <w:top w:val="none" w:sz="0" w:space="0" w:color="auto"/>
                        <w:left w:val="none" w:sz="0" w:space="0" w:color="auto"/>
                        <w:bottom w:val="none" w:sz="0" w:space="0" w:color="auto"/>
                        <w:right w:val="none" w:sz="0" w:space="0" w:color="auto"/>
                      </w:divBdr>
                    </w:div>
                    <w:div w:id="1717393413">
                      <w:marLeft w:val="0"/>
                      <w:marRight w:val="0"/>
                      <w:marTop w:val="0"/>
                      <w:marBottom w:val="0"/>
                      <w:divBdr>
                        <w:top w:val="none" w:sz="0" w:space="0" w:color="auto"/>
                        <w:left w:val="none" w:sz="0" w:space="0" w:color="auto"/>
                        <w:bottom w:val="none" w:sz="0" w:space="0" w:color="auto"/>
                        <w:right w:val="none" w:sz="0" w:space="0" w:color="auto"/>
                      </w:divBdr>
                    </w:div>
                    <w:div w:id="1630431158">
                      <w:marLeft w:val="0"/>
                      <w:marRight w:val="0"/>
                      <w:marTop w:val="0"/>
                      <w:marBottom w:val="0"/>
                      <w:divBdr>
                        <w:top w:val="none" w:sz="0" w:space="0" w:color="auto"/>
                        <w:left w:val="none" w:sz="0" w:space="0" w:color="auto"/>
                        <w:bottom w:val="none" w:sz="0" w:space="0" w:color="auto"/>
                        <w:right w:val="none" w:sz="0" w:space="0" w:color="auto"/>
                      </w:divBdr>
                    </w:div>
                    <w:div w:id="1202983936">
                      <w:marLeft w:val="0"/>
                      <w:marRight w:val="0"/>
                      <w:marTop w:val="0"/>
                      <w:marBottom w:val="0"/>
                      <w:divBdr>
                        <w:top w:val="none" w:sz="0" w:space="0" w:color="auto"/>
                        <w:left w:val="none" w:sz="0" w:space="0" w:color="auto"/>
                        <w:bottom w:val="none" w:sz="0" w:space="0" w:color="auto"/>
                        <w:right w:val="none" w:sz="0" w:space="0" w:color="auto"/>
                      </w:divBdr>
                    </w:div>
                    <w:div w:id="1633822943">
                      <w:marLeft w:val="0"/>
                      <w:marRight w:val="0"/>
                      <w:marTop w:val="0"/>
                      <w:marBottom w:val="0"/>
                      <w:divBdr>
                        <w:top w:val="none" w:sz="0" w:space="0" w:color="auto"/>
                        <w:left w:val="none" w:sz="0" w:space="0" w:color="auto"/>
                        <w:bottom w:val="none" w:sz="0" w:space="0" w:color="auto"/>
                        <w:right w:val="none" w:sz="0" w:space="0" w:color="auto"/>
                      </w:divBdr>
                    </w:div>
                    <w:div w:id="2028865210">
                      <w:marLeft w:val="0"/>
                      <w:marRight w:val="0"/>
                      <w:marTop w:val="0"/>
                      <w:marBottom w:val="0"/>
                      <w:divBdr>
                        <w:top w:val="none" w:sz="0" w:space="0" w:color="auto"/>
                        <w:left w:val="none" w:sz="0" w:space="0" w:color="auto"/>
                        <w:bottom w:val="none" w:sz="0" w:space="0" w:color="auto"/>
                        <w:right w:val="none" w:sz="0" w:space="0" w:color="auto"/>
                      </w:divBdr>
                    </w:div>
                    <w:div w:id="612788230">
                      <w:marLeft w:val="0"/>
                      <w:marRight w:val="0"/>
                      <w:marTop w:val="0"/>
                      <w:marBottom w:val="0"/>
                      <w:divBdr>
                        <w:top w:val="none" w:sz="0" w:space="0" w:color="auto"/>
                        <w:left w:val="none" w:sz="0" w:space="0" w:color="auto"/>
                        <w:bottom w:val="none" w:sz="0" w:space="0" w:color="auto"/>
                        <w:right w:val="none" w:sz="0" w:space="0" w:color="auto"/>
                      </w:divBdr>
                    </w:div>
                    <w:div w:id="1581908198">
                      <w:marLeft w:val="0"/>
                      <w:marRight w:val="0"/>
                      <w:marTop w:val="0"/>
                      <w:marBottom w:val="0"/>
                      <w:divBdr>
                        <w:top w:val="none" w:sz="0" w:space="0" w:color="auto"/>
                        <w:left w:val="none" w:sz="0" w:space="0" w:color="auto"/>
                        <w:bottom w:val="none" w:sz="0" w:space="0" w:color="auto"/>
                        <w:right w:val="none" w:sz="0" w:space="0" w:color="auto"/>
                      </w:divBdr>
                    </w:div>
                    <w:div w:id="105590212">
                      <w:marLeft w:val="0"/>
                      <w:marRight w:val="0"/>
                      <w:marTop w:val="0"/>
                      <w:marBottom w:val="0"/>
                      <w:divBdr>
                        <w:top w:val="none" w:sz="0" w:space="0" w:color="auto"/>
                        <w:left w:val="none" w:sz="0" w:space="0" w:color="auto"/>
                        <w:bottom w:val="none" w:sz="0" w:space="0" w:color="auto"/>
                        <w:right w:val="none" w:sz="0" w:space="0" w:color="auto"/>
                      </w:divBdr>
                    </w:div>
                    <w:div w:id="1187210229">
                      <w:marLeft w:val="0"/>
                      <w:marRight w:val="0"/>
                      <w:marTop w:val="0"/>
                      <w:marBottom w:val="0"/>
                      <w:divBdr>
                        <w:top w:val="none" w:sz="0" w:space="0" w:color="auto"/>
                        <w:left w:val="none" w:sz="0" w:space="0" w:color="auto"/>
                        <w:bottom w:val="none" w:sz="0" w:space="0" w:color="auto"/>
                        <w:right w:val="none" w:sz="0" w:space="0" w:color="auto"/>
                      </w:divBdr>
                    </w:div>
                    <w:div w:id="1351688564">
                      <w:marLeft w:val="0"/>
                      <w:marRight w:val="0"/>
                      <w:marTop w:val="0"/>
                      <w:marBottom w:val="0"/>
                      <w:divBdr>
                        <w:top w:val="none" w:sz="0" w:space="0" w:color="auto"/>
                        <w:left w:val="none" w:sz="0" w:space="0" w:color="auto"/>
                        <w:bottom w:val="none" w:sz="0" w:space="0" w:color="auto"/>
                        <w:right w:val="none" w:sz="0" w:space="0" w:color="auto"/>
                      </w:divBdr>
                    </w:div>
                    <w:div w:id="2025356780">
                      <w:marLeft w:val="0"/>
                      <w:marRight w:val="0"/>
                      <w:marTop w:val="0"/>
                      <w:marBottom w:val="0"/>
                      <w:divBdr>
                        <w:top w:val="none" w:sz="0" w:space="0" w:color="auto"/>
                        <w:left w:val="none" w:sz="0" w:space="0" w:color="auto"/>
                        <w:bottom w:val="none" w:sz="0" w:space="0" w:color="auto"/>
                        <w:right w:val="none" w:sz="0" w:space="0" w:color="auto"/>
                      </w:divBdr>
                    </w:div>
                    <w:div w:id="2069957950">
                      <w:marLeft w:val="0"/>
                      <w:marRight w:val="0"/>
                      <w:marTop w:val="0"/>
                      <w:marBottom w:val="0"/>
                      <w:divBdr>
                        <w:top w:val="none" w:sz="0" w:space="0" w:color="auto"/>
                        <w:left w:val="none" w:sz="0" w:space="0" w:color="auto"/>
                        <w:bottom w:val="none" w:sz="0" w:space="0" w:color="auto"/>
                        <w:right w:val="none" w:sz="0" w:space="0" w:color="auto"/>
                      </w:divBdr>
                    </w:div>
                    <w:div w:id="374240332">
                      <w:marLeft w:val="0"/>
                      <w:marRight w:val="0"/>
                      <w:marTop w:val="0"/>
                      <w:marBottom w:val="0"/>
                      <w:divBdr>
                        <w:top w:val="none" w:sz="0" w:space="0" w:color="auto"/>
                        <w:left w:val="none" w:sz="0" w:space="0" w:color="auto"/>
                        <w:bottom w:val="none" w:sz="0" w:space="0" w:color="auto"/>
                        <w:right w:val="none" w:sz="0" w:space="0" w:color="auto"/>
                      </w:divBdr>
                    </w:div>
                    <w:div w:id="655107302">
                      <w:marLeft w:val="0"/>
                      <w:marRight w:val="0"/>
                      <w:marTop w:val="0"/>
                      <w:marBottom w:val="0"/>
                      <w:divBdr>
                        <w:top w:val="none" w:sz="0" w:space="0" w:color="auto"/>
                        <w:left w:val="none" w:sz="0" w:space="0" w:color="auto"/>
                        <w:bottom w:val="none" w:sz="0" w:space="0" w:color="auto"/>
                        <w:right w:val="none" w:sz="0" w:space="0" w:color="auto"/>
                      </w:divBdr>
                    </w:div>
                    <w:div w:id="479465173">
                      <w:marLeft w:val="0"/>
                      <w:marRight w:val="0"/>
                      <w:marTop w:val="0"/>
                      <w:marBottom w:val="0"/>
                      <w:divBdr>
                        <w:top w:val="none" w:sz="0" w:space="0" w:color="auto"/>
                        <w:left w:val="none" w:sz="0" w:space="0" w:color="auto"/>
                        <w:bottom w:val="none" w:sz="0" w:space="0" w:color="auto"/>
                        <w:right w:val="none" w:sz="0" w:space="0" w:color="auto"/>
                      </w:divBdr>
                    </w:div>
                    <w:div w:id="121315701">
                      <w:marLeft w:val="0"/>
                      <w:marRight w:val="0"/>
                      <w:marTop w:val="0"/>
                      <w:marBottom w:val="0"/>
                      <w:divBdr>
                        <w:top w:val="none" w:sz="0" w:space="0" w:color="auto"/>
                        <w:left w:val="none" w:sz="0" w:space="0" w:color="auto"/>
                        <w:bottom w:val="none" w:sz="0" w:space="0" w:color="auto"/>
                        <w:right w:val="none" w:sz="0" w:space="0" w:color="auto"/>
                      </w:divBdr>
                    </w:div>
                    <w:div w:id="607933300">
                      <w:marLeft w:val="0"/>
                      <w:marRight w:val="0"/>
                      <w:marTop w:val="0"/>
                      <w:marBottom w:val="0"/>
                      <w:divBdr>
                        <w:top w:val="none" w:sz="0" w:space="0" w:color="auto"/>
                        <w:left w:val="none" w:sz="0" w:space="0" w:color="auto"/>
                        <w:bottom w:val="none" w:sz="0" w:space="0" w:color="auto"/>
                        <w:right w:val="none" w:sz="0" w:space="0" w:color="auto"/>
                      </w:divBdr>
                    </w:div>
                    <w:div w:id="519244655">
                      <w:marLeft w:val="0"/>
                      <w:marRight w:val="0"/>
                      <w:marTop w:val="0"/>
                      <w:marBottom w:val="0"/>
                      <w:divBdr>
                        <w:top w:val="none" w:sz="0" w:space="0" w:color="auto"/>
                        <w:left w:val="none" w:sz="0" w:space="0" w:color="auto"/>
                        <w:bottom w:val="none" w:sz="0" w:space="0" w:color="auto"/>
                        <w:right w:val="none" w:sz="0" w:space="0" w:color="auto"/>
                      </w:divBdr>
                    </w:div>
                    <w:div w:id="1063797909">
                      <w:marLeft w:val="0"/>
                      <w:marRight w:val="0"/>
                      <w:marTop w:val="0"/>
                      <w:marBottom w:val="0"/>
                      <w:divBdr>
                        <w:top w:val="none" w:sz="0" w:space="0" w:color="auto"/>
                        <w:left w:val="none" w:sz="0" w:space="0" w:color="auto"/>
                        <w:bottom w:val="none" w:sz="0" w:space="0" w:color="auto"/>
                        <w:right w:val="none" w:sz="0" w:space="0" w:color="auto"/>
                      </w:divBdr>
                    </w:div>
                    <w:div w:id="861864831">
                      <w:marLeft w:val="0"/>
                      <w:marRight w:val="0"/>
                      <w:marTop w:val="0"/>
                      <w:marBottom w:val="0"/>
                      <w:divBdr>
                        <w:top w:val="none" w:sz="0" w:space="0" w:color="auto"/>
                        <w:left w:val="none" w:sz="0" w:space="0" w:color="auto"/>
                        <w:bottom w:val="none" w:sz="0" w:space="0" w:color="auto"/>
                        <w:right w:val="none" w:sz="0" w:space="0" w:color="auto"/>
                      </w:divBdr>
                    </w:div>
                    <w:div w:id="863980512">
                      <w:marLeft w:val="0"/>
                      <w:marRight w:val="0"/>
                      <w:marTop w:val="0"/>
                      <w:marBottom w:val="0"/>
                      <w:divBdr>
                        <w:top w:val="none" w:sz="0" w:space="0" w:color="auto"/>
                        <w:left w:val="none" w:sz="0" w:space="0" w:color="auto"/>
                        <w:bottom w:val="none" w:sz="0" w:space="0" w:color="auto"/>
                        <w:right w:val="none" w:sz="0" w:space="0" w:color="auto"/>
                      </w:divBdr>
                    </w:div>
                    <w:div w:id="1546257609">
                      <w:marLeft w:val="0"/>
                      <w:marRight w:val="0"/>
                      <w:marTop w:val="0"/>
                      <w:marBottom w:val="0"/>
                      <w:divBdr>
                        <w:top w:val="none" w:sz="0" w:space="0" w:color="auto"/>
                        <w:left w:val="none" w:sz="0" w:space="0" w:color="auto"/>
                        <w:bottom w:val="none" w:sz="0" w:space="0" w:color="auto"/>
                        <w:right w:val="none" w:sz="0" w:space="0" w:color="auto"/>
                      </w:divBdr>
                    </w:div>
                    <w:div w:id="406465482">
                      <w:marLeft w:val="0"/>
                      <w:marRight w:val="0"/>
                      <w:marTop w:val="0"/>
                      <w:marBottom w:val="0"/>
                      <w:divBdr>
                        <w:top w:val="none" w:sz="0" w:space="0" w:color="auto"/>
                        <w:left w:val="none" w:sz="0" w:space="0" w:color="auto"/>
                        <w:bottom w:val="none" w:sz="0" w:space="0" w:color="auto"/>
                        <w:right w:val="none" w:sz="0" w:space="0" w:color="auto"/>
                      </w:divBdr>
                    </w:div>
                    <w:div w:id="2117944784">
                      <w:marLeft w:val="0"/>
                      <w:marRight w:val="0"/>
                      <w:marTop w:val="0"/>
                      <w:marBottom w:val="0"/>
                      <w:divBdr>
                        <w:top w:val="none" w:sz="0" w:space="0" w:color="auto"/>
                        <w:left w:val="none" w:sz="0" w:space="0" w:color="auto"/>
                        <w:bottom w:val="none" w:sz="0" w:space="0" w:color="auto"/>
                        <w:right w:val="none" w:sz="0" w:space="0" w:color="auto"/>
                      </w:divBdr>
                    </w:div>
                    <w:div w:id="1460804969">
                      <w:marLeft w:val="0"/>
                      <w:marRight w:val="0"/>
                      <w:marTop w:val="0"/>
                      <w:marBottom w:val="0"/>
                      <w:divBdr>
                        <w:top w:val="none" w:sz="0" w:space="0" w:color="auto"/>
                        <w:left w:val="none" w:sz="0" w:space="0" w:color="auto"/>
                        <w:bottom w:val="none" w:sz="0" w:space="0" w:color="auto"/>
                        <w:right w:val="none" w:sz="0" w:space="0" w:color="auto"/>
                      </w:divBdr>
                    </w:div>
                    <w:div w:id="1549340011">
                      <w:marLeft w:val="0"/>
                      <w:marRight w:val="0"/>
                      <w:marTop w:val="0"/>
                      <w:marBottom w:val="0"/>
                      <w:divBdr>
                        <w:top w:val="none" w:sz="0" w:space="0" w:color="auto"/>
                        <w:left w:val="none" w:sz="0" w:space="0" w:color="auto"/>
                        <w:bottom w:val="none" w:sz="0" w:space="0" w:color="auto"/>
                        <w:right w:val="none" w:sz="0" w:space="0" w:color="auto"/>
                      </w:divBdr>
                    </w:div>
                    <w:div w:id="1595701621">
                      <w:marLeft w:val="0"/>
                      <w:marRight w:val="0"/>
                      <w:marTop w:val="0"/>
                      <w:marBottom w:val="0"/>
                      <w:divBdr>
                        <w:top w:val="none" w:sz="0" w:space="0" w:color="auto"/>
                        <w:left w:val="none" w:sz="0" w:space="0" w:color="auto"/>
                        <w:bottom w:val="none" w:sz="0" w:space="0" w:color="auto"/>
                        <w:right w:val="none" w:sz="0" w:space="0" w:color="auto"/>
                      </w:divBdr>
                    </w:div>
                    <w:div w:id="701712656">
                      <w:marLeft w:val="0"/>
                      <w:marRight w:val="0"/>
                      <w:marTop w:val="0"/>
                      <w:marBottom w:val="0"/>
                      <w:divBdr>
                        <w:top w:val="none" w:sz="0" w:space="0" w:color="auto"/>
                        <w:left w:val="none" w:sz="0" w:space="0" w:color="auto"/>
                        <w:bottom w:val="none" w:sz="0" w:space="0" w:color="auto"/>
                        <w:right w:val="none" w:sz="0" w:space="0" w:color="auto"/>
                      </w:divBdr>
                    </w:div>
                    <w:div w:id="151215566">
                      <w:marLeft w:val="0"/>
                      <w:marRight w:val="0"/>
                      <w:marTop w:val="0"/>
                      <w:marBottom w:val="0"/>
                      <w:divBdr>
                        <w:top w:val="none" w:sz="0" w:space="0" w:color="auto"/>
                        <w:left w:val="none" w:sz="0" w:space="0" w:color="auto"/>
                        <w:bottom w:val="none" w:sz="0" w:space="0" w:color="auto"/>
                        <w:right w:val="none" w:sz="0" w:space="0" w:color="auto"/>
                      </w:divBdr>
                    </w:div>
                    <w:div w:id="1190291537">
                      <w:marLeft w:val="0"/>
                      <w:marRight w:val="0"/>
                      <w:marTop w:val="0"/>
                      <w:marBottom w:val="0"/>
                      <w:divBdr>
                        <w:top w:val="none" w:sz="0" w:space="0" w:color="auto"/>
                        <w:left w:val="none" w:sz="0" w:space="0" w:color="auto"/>
                        <w:bottom w:val="none" w:sz="0" w:space="0" w:color="auto"/>
                        <w:right w:val="none" w:sz="0" w:space="0" w:color="auto"/>
                      </w:divBdr>
                    </w:div>
                    <w:div w:id="75322706">
                      <w:marLeft w:val="0"/>
                      <w:marRight w:val="0"/>
                      <w:marTop w:val="0"/>
                      <w:marBottom w:val="0"/>
                      <w:divBdr>
                        <w:top w:val="none" w:sz="0" w:space="0" w:color="auto"/>
                        <w:left w:val="none" w:sz="0" w:space="0" w:color="auto"/>
                        <w:bottom w:val="none" w:sz="0" w:space="0" w:color="auto"/>
                        <w:right w:val="none" w:sz="0" w:space="0" w:color="auto"/>
                      </w:divBdr>
                    </w:div>
                    <w:div w:id="1352419720">
                      <w:marLeft w:val="0"/>
                      <w:marRight w:val="0"/>
                      <w:marTop w:val="0"/>
                      <w:marBottom w:val="0"/>
                      <w:divBdr>
                        <w:top w:val="none" w:sz="0" w:space="0" w:color="auto"/>
                        <w:left w:val="none" w:sz="0" w:space="0" w:color="auto"/>
                        <w:bottom w:val="none" w:sz="0" w:space="0" w:color="auto"/>
                        <w:right w:val="none" w:sz="0" w:space="0" w:color="auto"/>
                      </w:divBdr>
                    </w:div>
                    <w:div w:id="1938902816">
                      <w:marLeft w:val="0"/>
                      <w:marRight w:val="0"/>
                      <w:marTop w:val="0"/>
                      <w:marBottom w:val="0"/>
                      <w:divBdr>
                        <w:top w:val="none" w:sz="0" w:space="0" w:color="auto"/>
                        <w:left w:val="none" w:sz="0" w:space="0" w:color="auto"/>
                        <w:bottom w:val="none" w:sz="0" w:space="0" w:color="auto"/>
                        <w:right w:val="none" w:sz="0" w:space="0" w:color="auto"/>
                      </w:divBdr>
                    </w:div>
                    <w:div w:id="501359615">
                      <w:marLeft w:val="0"/>
                      <w:marRight w:val="0"/>
                      <w:marTop w:val="0"/>
                      <w:marBottom w:val="0"/>
                      <w:divBdr>
                        <w:top w:val="none" w:sz="0" w:space="0" w:color="auto"/>
                        <w:left w:val="none" w:sz="0" w:space="0" w:color="auto"/>
                        <w:bottom w:val="none" w:sz="0" w:space="0" w:color="auto"/>
                        <w:right w:val="none" w:sz="0" w:space="0" w:color="auto"/>
                      </w:divBdr>
                    </w:div>
                    <w:div w:id="109276424">
                      <w:marLeft w:val="0"/>
                      <w:marRight w:val="0"/>
                      <w:marTop w:val="0"/>
                      <w:marBottom w:val="0"/>
                      <w:divBdr>
                        <w:top w:val="none" w:sz="0" w:space="0" w:color="auto"/>
                        <w:left w:val="none" w:sz="0" w:space="0" w:color="auto"/>
                        <w:bottom w:val="none" w:sz="0" w:space="0" w:color="auto"/>
                        <w:right w:val="none" w:sz="0" w:space="0" w:color="auto"/>
                      </w:divBdr>
                    </w:div>
                    <w:div w:id="1974828930">
                      <w:marLeft w:val="0"/>
                      <w:marRight w:val="0"/>
                      <w:marTop w:val="0"/>
                      <w:marBottom w:val="0"/>
                      <w:divBdr>
                        <w:top w:val="none" w:sz="0" w:space="0" w:color="auto"/>
                        <w:left w:val="none" w:sz="0" w:space="0" w:color="auto"/>
                        <w:bottom w:val="none" w:sz="0" w:space="0" w:color="auto"/>
                        <w:right w:val="none" w:sz="0" w:space="0" w:color="auto"/>
                      </w:divBdr>
                    </w:div>
                    <w:div w:id="1256203835">
                      <w:marLeft w:val="0"/>
                      <w:marRight w:val="0"/>
                      <w:marTop w:val="0"/>
                      <w:marBottom w:val="0"/>
                      <w:divBdr>
                        <w:top w:val="none" w:sz="0" w:space="0" w:color="auto"/>
                        <w:left w:val="none" w:sz="0" w:space="0" w:color="auto"/>
                        <w:bottom w:val="none" w:sz="0" w:space="0" w:color="auto"/>
                        <w:right w:val="none" w:sz="0" w:space="0" w:color="auto"/>
                      </w:divBdr>
                    </w:div>
                    <w:div w:id="1199777671">
                      <w:marLeft w:val="0"/>
                      <w:marRight w:val="0"/>
                      <w:marTop w:val="0"/>
                      <w:marBottom w:val="0"/>
                      <w:divBdr>
                        <w:top w:val="none" w:sz="0" w:space="0" w:color="auto"/>
                        <w:left w:val="none" w:sz="0" w:space="0" w:color="auto"/>
                        <w:bottom w:val="none" w:sz="0" w:space="0" w:color="auto"/>
                        <w:right w:val="none" w:sz="0" w:space="0" w:color="auto"/>
                      </w:divBdr>
                    </w:div>
                    <w:div w:id="1836072409">
                      <w:marLeft w:val="0"/>
                      <w:marRight w:val="0"/>
                      <w:marTop w:val="0"/>
                      <w:marBottom w:val="0"/>
                      <w:divBdr>
                        <w:top w:val="none" w:sz="0" w:space="0" w:color="auto"/>
                        <w:left w:val="none" w:sz="0" w:space="0" w:color="auto"/>
                        <w:bottom w:val="none" w:sz="0" w:space="0" w:color="auto"/>
                        <w:right w:val="none" w:sz="0" w:space="0" w:color="auto"/>
                      </w:divBdr>
                    </w:div>
                    <w:div w:id="1233659307">
                      <w:marLeft w:val="0"/>
                      <w:marRight w:val="0"/>
                      <w:marTop w:val="0"/>
                      <w:marBottom w:val="0"/>
                      <w:divBdr>
                        <w:top w:val="none" w:sz="0" w:space="0" w:color="auto"/>
                        <w:left w:val="none" w:sz="0" w:space="0" w:color="auto"/>
                        <w:bottom w:val="none" w:sz="0" w:space="0" w:color="auto"/>
                        <w:right w:val="none" w:sz="0" w:space="0" w:color="auto"/>
                      </w:divBdr>
                    </w:div>
                    <w:div w:id="881670299">
                      <w:marLeft w:val="0"/>
                      <w:marRight w:val="0"/>
                      <w:marTop w:val="0"/>
                      <w:marBottom w:val="0"/>
                      <w:divBdr>
                        <w:top w:val="none" w:sz="0" w:space="0" w:color="auto"/>
                        <w:left w:val="none" w:sz="0" w:space="0" w:color="auto"/>
                        <w:bottom w:val="none" w:sz="0" w:space="0" w:color="auto"/>
                        <w:right w:val="none" w:sz="0" w:space="0" w:color="auto"/>
                      </w:divBdr>
                    </w:div>
                    <w:div w:id="605386846">
                      <w:marLeft w:val="0"/>
                      <w:marRight w:val="0"/>
                      <w:marTop w:val="0"/>
                      <w:marBottom w:val="0"/>
                      <w:divBdr>
                        <w:top w:val="none" w:sz="0" w:space="0" w:color="auto"/>
                        <w:left w:val="none" w:sz="0" w:space="0" w:color="auto"/>
                        <w:bottom w:val="none" w:sz="0" w:space="0" w:color="auto"/>
                        <w:right w:val="none" w:sz="0" w:space="0" w:color="auto"/>
                      </w:divBdr>
                    </w:div>
                    <w:div w:id="1547328543">
                      <w:marLeft w:val="0"/>
                      <w:marRight w:val="0"/>
                      <w:marTop w:val="0"/>
                      <w:marBottom w:val="0"/>
                      <w:divBdr>
                        <w:top w:val="none" w:sz="0" w:space="0" w:color="auto"/>
                        <w:left w:val="none" w:sz="0" w:space="0" w:color="auto"/>
                        <w:bottom w:val="none" w:sz="0" w:space="0" w:color="auto"/>
                        <w:right w:val="none" w:sz="0" w:space="0" w:color="auto"/>
                      </w:divBdr>
                    </w:div>
                    <w:div w:id="1174763074">
                      <w:marLeft w:val="0"/>
                      <w:marRight w:val="0"/>
                      <w:marTop w:val="0"/>
                      <w:marBottom w:val="0"/>
                      <w:divBdr>
                        <w:top w:val="none" w:sz="0" w:space="0" w:color="auto"/>
                        <w:left w:val="none" w:sz="0" w:space="0" w:color="auto"/>
                        <w:bottom w:val="none" w:sz="0" w:space="0" w:color="auto"/>
                        <w:right w:val="none" w:sz="0" w:space="0" w:color="auto"/>
                      </w:divBdr>
                    </w:div>
                    <w:div w:id="5637709">
                      <w:marLeft w:val="0"/>
                      <w:marRight w:val="0"/>
                      <w:marTop w:val="0"/>
                      <w:marBottom w:val="0"/>
                      <w:divBdr>
                        <w:top w:val="none" w:sz="0" w:space="0" w:color="auto"/>
                        <w:left w:val="none" w:sz="0" w:space="0" w:color="auto"/>
                        <w:bottom w:val="none" w:sz="0" w:space="0" w:color="auto"/>
                        <w:right w:val="none" w:sz="0" w:space="0" w:color="auto"/>
                      </w:divBdr>
                    </w:div>
                    <w:div w:id="1300115993">
                      <w:marLeft w:val="0"/>
                      <w:marRight w:val="0"/>
                      <w:marTop w:val="0"/>
                      <w:marBottom w:val="0"/>
                      <w:divBdr>
                        <w:top w:val="none" w:sz="0" w:space="0" w:color="auto"/>
                        <w:left w:val="none" w:sz="0" w:space="0" w:color="auto"/>
                        <w:bottom w:val="none" w:sz="0" w:space="0" w:color="auto"/>
                        <w:right w:val="none" w:sz="0" w:space="0" w:color="auto"/>
                      </w:divBdr>
                    </w:div>
                    <w:div w:id="1953974987">
                      <w:marLeft w:val="0"/>
                      <w:marRight w:val="0"/>
                      <w:marTop w:val="0"/>
                      <w:marBottom w:val="0"/>
                      <w:divBdr>
                        <w:top w:val="none" w:sz="0" w:space="0" w:color="auto"/>
                        <w:left w:val="none" w:sz="0" w:space="0" w:color="auto"/>
                        <w:bottom w:val="none" w:sz="0" w:space="0" w:color="auto"/>
                        <w:right w:val="none" w:sz="0" w:space="0" w:color="auto"/>
                      </w:divBdr>
                    </w:div>
                    <w:div w:id="1518498588">
                      <w:marLeft w:val="0"/>
                      <w:marRight w:val="0"/>
                      <w:marTop w:val="0"/>
                      <w:marBottom w:val="0"/>
                      <w:divBdr>
                        <w:top w:val="none" w:sz="0" w:space="0" w:color="auto"/>
                        <w:left w:val="none" w:sz="0" w:space="0" w:color="auto"/>
                        <w:bottom w:val="none" w:sz="0" w:space="0" w:color="auto"/>
                        <w:right w:val="none" w:sz="0" w:space="0" w:color="auto"/>
                      </w:divBdr>
                    </w:div>
                    <w:div w:id="581647724">
                      <w:marLeft w:val="0"/>
                      <w:marRight w:val="0"/>
                      <w:marTop w:val="0"/>
                      <w:marBottom w:val="0"/>
                      <w:divBdr>
                        <w:top w:val="none" w:sz="0" w:space="0" w:color="auto"/>
                        <w:left w:val="none" w:sz="0" w:space="0" w:color="auto"/>
                        <w:bottom w:val="none" w:sz="0" w:space="0" w:color="auto"/>
                        <w:right w:val="none" w:sz="0" w:space="0" w:color="auto"/>
                      </w:divBdr>
                    </w:div>
                    <w:div w:id="1819302363">
                      <w:marLeft w:val="0"/>
                      <w:marRight w:val="0"/>
                      <w:marTop w:val="0"/>
                      <w:marBottom w:val="0"/>
                      <w:divBdr>
                        <w:top w:val="none" w:sz="0" w:space="0" w:color="auto"/>
                        <w:left w:val="none" w:sz="0" w:space="0" w:color="auto"/>
                        <w:bottom w:val="none" w:sz="0" w:space="0" w:color="auto"/>
                        <w:right w:val="none" w:sz="0" w:space="0" w:color="auto"/>
                      </w:divBdr>
                    </w:div>
                    <w:div w:id="1450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6025">
          <w:marLeft w:val="0"/>
          <w:marRight w:val="0"/>
          <w:marTop w:val="0"/>
          <w:marBottom w:val="0"/>
          <w:divBdr>
            <w:top w:val="none" w:sz="0" w:space="0" w:color="auto"/>
            <w:left w:val="none" w:sz="0" w:space="0" w:color="auto"/>
            <w:bottom w:val="none" w:sz="0" w:space="0" w:color="auto"/>
            <w:right w:val="none" w:sz="0" w:space="0" w:color="auto"/>
          </w:divBdr>
          <w:divsChild>
            <w:div w:id="380909980">
              <w:marLeft w:val="0"/>
              <w:marRight w:val="0"/>
              <w:marTop w:val="0"/>
              <w:marBottom w:val="0"/>
              <w:divBdr>
                <w:top w:val="none" w:sz="0" w:space="0" w:color="auto"/>
                <w:left w:val="none" w:sz="0" w:space="0" w:color="auto"/>
                <w:bottom w:val="none" w:sz="0" w:space="0" w:color="auto"/>
                <w:right w:val="none" w:sz="0" w:space="0" w:color="auto"/>
              </w:divBdr>
              <w:divsChild>
                <w:div w:id="1090614948">
                  <w:marLeft w:val="0"/>
                  <w:marRight w:val="0"/>
                  <w:marTop w:val="0"/>
                  <w:marBottom w:val="0"/>
                  <w:divBdr>
                    <w:top w:val="none" w:sz="0" w:space="0" w:color="auto"/>
                    <w:left w:val="none" w:sz="0" w:space="0" w:color="auto"/>
                    <w:bottom w:val="none" w:sz="0" w:space="0" w:color="auto"/>
                    <w:right w:val="none" w:sz="0" w:space="0" w:color="auto"/>
                  </w:divBdr>
                </w:div>
                <w:div w:id="1448810972">
                  <w:marLeft w:val="-150"/>
                  <w:marRight w:val="0"/>
                  <w:marTop w:val="0"/>
                  <w:marBottom w:val="0"/>
                  <w:divBdr>
                    <w:top w:val="none" w:sz="0" w:space="0" w:color="auto"/>
                    <w:left w:val="none" w:sz="0" w:space="0" w:color="auto"/>
                    <w:bottom w:val="none" w:sz="0" w:space="0" w:color="auto"/>
                    <w:right w:val="none" w:sz="0" w:space="0" w:color="auto"/>
                  </w:divBdr>
                  <w:divsChild>
                    <w:div w:id="627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7909">
          <w:marLeft w:val="0"/>
          <w:marRight w:val="0"/>
          <w:marTop w:val="0"/>
          <w:marBottom w:val="0"/>
          <w:divBdr>
            <w:top w:val="none" w:sz="0" w:space="0" w:color="auto"/>
            <w:left w:val="none" w:sz="0" w:space="0" w:color="auto"/>
            <w:bottom w:val="none" w:sz="0" w:space="0" w:color="auto"/>
            <w:right w:val="none" w:sz="0" w:space="0" w:color="auto"/>
          </w:divBdr>
          <w:divsChild>
            <w:div w:id="802427672">
              <w:marLeft w:val="0"/>
              <w:marRight w:val="0"/>
              <w:marTop w:val="0"/>
              <w:marBottom w:val="0"/>
              <w:divBdr>
                <w:top w:val="none" w:sz="0" w:space="0" w:color="auto"/>
                <w:left w:val="none" w:sz="0" w:space="0" w:color="auto"/>
                <w:bottom w:val="none" w:sz="0" w:space="0" w:color="auto"/>
                <w:right w:val="none" w:sz="0" w:space="0" w:color="auto"/>
              </w:divBdr>
              <w:divsChild>
                <w:div w:id="1608469433">
                  <w:marLeft w:val="0"/>
                  <w:marRight w:val="0"/>
                  <w:marTop w:val="0"/>
                  <w:marBottom w:val="0"/>
                  <w:divBdr>
                    <w:top w:val="none" w:sz="0" w:space="0" w:color="auto"/>
                    <w:left w:val="none" w:sz="0" w:space="0" w:color="auto"/>
                    <w:bottom w:val="none" w:sz="0" w:space="0" w:color="auto"/>
                    <w:right w:val="none" w:sz="0" w:space="0" w:color="auto"/>
                  </w:divBdr>
                </w:div>
                <w:div w:id="599414718">
                  <w:marLeft w:val="-150"/>
                  <w:marRight w:val="0"/>
                  <w:marTop w:val="0"/>
                  <w:marBottom w:val="0"/>
                  <w:divBdr>
                    <w:top w:val="none" w:sz="0" w:space="0" w:color="auto"/>
                    <w:left w:val="none" w:sz="0" w:space="0" w:color="auto"/>
                    <w:bottom w:val="none" w:sz="0" w:space="0" w:color="auto"/>
                    <w:right w:val="none" w:sz="0" w:space="0" w:color="auto"/>
                  </w:divBdr>
                  <w:divsChild>
                    <w:div w:id="4821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3448">
          <w:marLeft w:val="0"/>
          <w:marRight w:val="0"/>
          <w:marTop w:val="0"/>
          <w:marBottom w:val="0"/>
          <w:divBdr>
            <w:top w:val="none" w:sz="0" w:space="0" w:color="auto"/>
            <w:left w:val="none" w:sz="0" w:space="0" w:color="auto"/>
            <w:bottom w:val="none" w:sz="0" w:space="0" w:color="auto"/>
            <w:right w:val="none" w:sz="0" w:space="0" w:color="auto"/>
          </w:divBdr>
          <w:divsChild>
            <w:div w:id="698355426">
              <w:marLeft w:val="0"/>
              <w:marRight w:val="0"/>
              <w:marTop w:val="0"/>
              <w:marBottom w:val="0"/>
              <w:divBdr>
                <w:top w:val="none" w:sz="0" w:space="0" w:color="auto"/>
                <w:left w:val="none" w:sz="0" w:space="0" w:color="auto"/>
                <w:bottom w:val="none" w:sz="0" w:space="0" w:color="auto"/>
                <w:right w:val="none" w:sz="0" w:space="0" w:color="auto"/>
              </w:divBdr>
              <w:divsChild>
                <w:div w:id="75398568">
                  <w:marLeft w:val="0"/>
                  <w:marRight w:val="0"/>
                  <w:marTop w:val="0"/>
                  <w:marBottom w:val="0"/>
                  <w:divBdr>
                    <w:top w:val="none" w:sz="0" w:space="0" w:color="auto"/>
                    <w:left w:val="none" w:sz="0" w:space="0" w:color="auto"/>
                    <w:bottom w:val="none" w:sz="0" w:space="0" w:color="auto"/>
                    <w:right w:val="none" w:sz="0" w:space="0" w:color="auto"/>
                  </w:divBdr>
                </w:div>
                <w:div w:id="561452226">
                  <w:marLeft w:val="-150"/>
                  <w:marRight w:val="0"/>
                  <w:marTop w:val="0"/>
                  <w:marBottom w:val="0"/>
                  <w:divBdr>
                    <w:top w:val="none" w:sz="0" w:space="0" w:color="auto"/>
                    <w:left w:val="none" w:sz="0" w:space="0" w:color="auto"/>
                    <w:bottom w:val="none" w:sz="0" w:space="0" w:color="auto"/>
                    <w:right w:val="none" w:sz="0" w:space="0" w:color="auto"/>
                  </w:divBdr>
                  <w:divsChild>
                    <w:div w:id="14328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8573">
          <w:marLeft w:val="0"/>
          <w:marRight w:val="0"/>
          <w:marTop w:val="0"/>
          <w:marBottom w:val="0"/>
          <w:divBdr>
            <w:top w:val="none" w:sz="0" w:space="0" w:color="auto"/>
            <w:left w:val="none" w:sz="0" w:space="0" w:color="auto"/>
            <w:bottom w:val="none" w:sz="0" w:space="0" w:color="auto"/>
            <w:right w:val="none" w:sz="0" w:space="0" w:color="auto"/>
          </w:divBdr>
          <w:divsChild>
            <w:div w:id="1405300843">
              <w:marLeft w:val="0"/>
              <w:marRight w:val="0"/>
              <w:marTop w:val="0"/>
              <w:marBottom w:val="0"/>
              <w:divBdr>
                <w:top w:val="none" w:sz="0" w:space="0" w:color="auto"/>
                <w:left w:val="none" w:sz="0" w:space="0" w:color="auto"/>
                <w:bottom w:val="none" w:sz="0" w:space="0" w:color="auto"/>
                <w:right w:val="none" w:sz="0" w:space="0" w:color="auto"/>
              </w:divBdr>
              <w:divsChild>
                <w:div w:id="983183">
                  <w:marLeft w:val="0"/>
                  <w:marRight w:val="0"/>
                  <w:marTop w:val="0"/>
                  <w:marBottom w:val="0"/>
                  <w:divBdr>
                    <w:top w:val="none" w:sz="0" w:space="0" w:color="auto"/>
                    <w:left w:val="none" w:sz="0" w:space="0" w:color="auto"/>
                    <w:bottom w:val="none" w:sz="0" w:space="0" w:color="auto"/>
                    <w:right w:val="none" w:sz="0" w:space="0" w:color="auto"/>
                  </w:divBdr>
                </w:div>
                <w:div w:id="14693706">
                  <w:marLeft w:val="0"/>
                  <w:marRight w:val="0"/>
                  <w:marTop w:val="0"/>
                  <w:marBottom w:val="0"/>
                  <w:divBdr>
                    <w:top w:val="none" w:sz="0" w:space="0" w:color="auto"/>
                    <w:left w:val="none" w:sz="0" w:space="0" w:color="auto"/>
                    <w:bottom w:val="none" w:sz="0" w:space="0" w:color="auto"/>
                    <w:right w:val="none" w:sz="0" w:space="0" w:color="auto"/>
                  </w:divBdr>
                </w:div>
                <w:div w:id="1984655313">
                  <w:marLeft w:val="0"/>
                  <w:marRight w:val="0"/>
                  <w:marTop w:val="0"/>
                  <w:marBottom w:val="0"/>
                  <w:divBdr>
                    <w:top w:val="none" w:sz="0" w:space="0" w:color="auto"/>
                    <w:left w:val="none" w:sz="0" w:space="0" w:color="auto"/>
                    <w:bottom w:val="none" w:sz="0" w:space="0" w:color="auto"/>
                    <w:right w:val="none" w:sz="0" w:space="0" w:color="auto"/>
                  </w:divBdr>
                </w:div>
                <w:div w:id="1550410238">
                  <w:marLeft w:val="0"/>
                  <w:marRight w:val="0"/>
                  <w:marTop w:val="0"/>
                  <w:marBottom w:val="0"/>
                  <w:divBdr>
                    <w:top w:val="none" w:sz="0" w:space="0" w:color="auto"/>
                    <w:left w:val="none" w:sz="0" w:space="0" w:color="auto"/>
                    <w:bottom w:val="none" w:sz="0" w:space="0" w:color="auto"/>
                    <w:right w:val="none" w:sz="0" w:space="0" w:color="auto"/>
                  </w:divBdr>
                </w:div>
                <w:div w:id="1722947201">
                  <w:marLeft w:val="0"/>
                  <w:marRight w:val="0"/>
                  <w:marTop w:val="0"/>
                  <w:marBottom w:val="0"/>
                  <w:divBdr>
                    <w:top w:val="none" w:sz="0" w:space="0" w:color="auto"/>
                    <w:left w:val="none" w:sz="0" w:space="0" w:color="auto"/>
                    <w:bottom w:val="none" w:sz="0" w:space="0" w:color="auto"/>
                    <w:right w:val="none" w:sz="0" w:space="0" w:color="auto"/>
                  </w:divBdr>
                </w:div>
                <w:div w:id="1723671818">
                  <w:marLeft w:val="0"/>
                  <w:marRight w:val="0"/>
                  <w:marTop w:val="0"/>
                  <w:marBottom w:val="0"/>
                  <w:divBdr>
                    <w:top w:val="none" w:sz="0" w:space="0" w:color="auto"/>
                    <w:left w:val="none" w:sz="0" w:space="0" w:color="auto"/>
                    <w:bottom w:val="none" w:sz="0" w:space="0" w:color="auto"/>
                    <w:right w:val="none" w:sz="0" w:space="0" w:color="auto"/>
                  </w:divBdr>
                </w:div>
                <w:div w:id="2042169391">
                  <w:marLeft w:val="0"/>
                  <w:marRight w:val="0"/>
                  <w:marTop w:val="0"/>
                  <w:marBottom w:val="0"/>
                  <w:divBdr>
                    <w:top w:val="none" w:sz="0" w:space="0" w:color="auto"/>
                    <w:left w:val="none" w:sz="0" w:space="0" w:color="auto"/>
                    <w:bottom w:val="none" w:sz="0" w:space="0" w:color="auto"/>
                    <w:right w:val="none" w:sz="0" w:space="0" w:color="auto"/>
                  </w:divBdr>
                </w:div>
                <w:div w:id="97457376">
                  <w:marLeft w:val="0"/>
                  <w:marRight w:val="0"/>
                  <w:marTop w:val="0"/>
                  <w:marBottom w:val="0"/>
                  <w:divBdr>
                    <w:top w:val="none" w:sz="0" w:space="0" w:color="auto"/>
                    <w:left w:val="none" w:sz="0" w:space="0" w:color="auto"/>
                    <w:bottom w:val="none" w:sz="0" w:space="0" w:color="auto"/>
                    <w:right w:val="none" w:sz="0" w:space="0" w:color="auto"/>
                  </w:divBdr>
                </w:div>
                <w:div w:id="352876303">
                  <w:marLeft w:val="-150"/>
                  <w:marRight w:val="0"/>
                  <w:marTop w:val="0"/>
                  <w:marBottom w:val="0"/>
                  <w:divBdr>
                    <w:top w:val="none" w:sz="0" w:space="0" w:color="auto"/>
                    <w:left w:val="none" w:sz="0" w:space="0" w:color="auto"/>
                    <w:bottom w:val="none" w:sz="0" w:space="0" w:color="auto"/>
                    <w:right w:val="none" w:sz="0" w:space="0" w:color="auto"/>
                  </w:divBdr>
                  <w:divsChild>
                    <w:div w:id="1985309550">
                      <w:marLeft w:val="0"/>
                      <w:marRight w:val="0"/>
                      <w:marTop w:val="0"/>
                      <w:marBottom w:val="0"/>
                      <w:divBdr>
                        <w:top w:val="none" w:sz="0" w:space="0" w:color="auto"/>
                        <w:left w:val="none" w:sz="0" w:space="0" w:color="auto"/>
                        <w:bottom w:val="none" w:sz="0" w:space="0" w:color="auto"/>
                        <w:right w:val="none" w:sz="0" w:space="0" w:color="auto"/>
                      </w:divBdr>
                    </w:div>
                    <w:div w:id="315651442">
                      <w:marLeft w:val="0"/>
                      <w:marRight w:val="0"/>
                      <w:marTop w:val="0"/>
                      <w:marBottom w:val="0"/>
                      <w:divBdr>
                        <w:top w:val="none" w:sz="0" w:space="0" w:color="auto"/>
                        <w:left w:val="none" w:sz="0" w:space="0" w:color="auto"/>
                        <w:bottom w:val="none" w:sz="0" w:space="0" w:color="auto"/>
                        <w:right w:val="none" w:sz="0" w:space="0" w:color="auto"/>
                      </w:divBdr>
                    </w:div>
                    <w:div w:id="953756791">
                      <w:marLeft w:val="0"/>
                      <w:marRight w:val="0"/>
                      <w:marTop w:val="0"/>
                      <w:marBottom w:val="0"/>
                      <w:divBdr>
                        <w:top w:val="none" w:sz="0" w:space="0" w:color="auto"/>
                        <w:left w:val="none" w:sz="0" w:space="0" w:color="auto"/>
                        <w:bottom w:val="none" w:sz="0" w:space="0" w:color="auto"/>
                        <w:right w:val="none" w:sz="0" w:space="0" w:color="auto"/>
                      </w:divBdr>
                    </w:div>
                    <w:div w:id="1972055268">
                      <w:marLeft w:val="0"/>
                      <w:marRight w:val="0"/>
                      <w:marTop w:val="0"/>
                      <w:marBottom w:val="0"/>
                      <w:divBdr>
                        <w:top w:val="none" w:sz="0" w:space="0" w:color="auto"/>
                        <w:left w:val="none" w:sz="0" w:space="0" w:color="auto"/>
                        <w:bottom w:val="none" w:sz="0" w:space="0" w:color="auto"/>
                        <w:right w:val="none" w:sz="0" w:space="0" w:color="auto"/>
                      </w:divBdr>
                    </w:div>
                    <w:div w:id="1226257283">
                      <w:marLeft w:val="0"/>
                      <w:marRight w:val="0"/>
                      <w:marTop w:val="0"/>
                      <w:marBottom w:val="0"/>
                      <w:divBdr>
                        <w:top w:val="none" w:sz="0" w:space="0" w:color="auto"/>
                        <w:left w:val="none" w:sz="0" w:space="0" w:color="auto"/>
                        <w:bottom w:val="none" w:sz="0" w:space="0" w:color="auto"/>
                        <w:right w:val="none" w:sz="0" w:space="0" w:color="auto"/>
                      </w:divBdr>
                    </w:div>
                    <w:div w:id="1254513924">
                      <w:marLeft w:val="0"/>
                      <w:marRight w:val="0"/>
                      <w:marTop w:val="0"/>
                      <w:marBottom w:val="0"/>
                      <w:divBdr>
                        <w:top w:val="none" w:sz="0" w:space="0" w:color="auto"/>
                        <w:left w:val="none" w:sz="0" w:space="0" w:color="auto"/>
                        <w:bottom w:val="none" w:sz="0" w:space="0" w:color="auto"/>
                        <w:right w:val="none" w:sz="0" w:space="0" w:color="auto"/>
                      </w:divBdr>
                    </w:div>
                    <w:div w:id="347021500">
                      <w:marLeft w:val="0"/>
                      <w:marRight w:val="0"/>
                      <w:marTop w:val="0"/>
                      <w:marBottom w:val="0"/>
                      <w:divBdr>
                        <w:top w:val="none" w:sz="0" w:space="0" w:color="auto"/>
                        <w:left w:val="none" w:sz="0" w:space="0" w:color="auto"/>
                        <w:bottom w:val="none" w:sz="0" w:space="0" w:color="auto"/>
                        <w:right w:val="none" w:sz="0" w:space="0" w:color="auto"/>
                      </w:divBdr>
                    </w:div>
                    <w:div w:id="16964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1546">
          <w:marLeft w:val="0"/>
          <w:marRight w:val="0"/>
          <w:marTop w:val="0"/>
          <w:marBottom w:val="0"/>
          <w:divBdr>
            <w:top w:val="none" w:sz="0" w:space="0" w:color="auto"/>
            <w:left w:val="none" w:sz="0" w:space="0" w:color="auto"/>
            <w:bottom w:val="none" w:sz="0" w:space="0" w:color="auto"/>
            <w:right w:val="none" w:sz="0" w:space="0" w:color="auto"/>
          </w:divBdr>
          <w:divsChild>
            <w:div w:id="110250693">
              <w:marLeft w:val="0"/>
              <w:marRight w:val="0"/>
              <w:marTop w:val="0"/>
              <w:marBottom w:val="0"/>
              <w:divBdr>
                <w:top w:val="none" w:sz="0" w:space="0" w:color="auto"/>
                <w:left w:val="none" w:sz="0" w:space="0" w:color="auto"/>
                <w:bottom w:val="none" w:sz="0" w:space="0" w:color="auto"/>
                <w:right w:val="none" w:sz="0" w:space="0" w:color="auto"/>
              </w:divBdr>
              <w:divsChild>
                <w:div w:id="1522360176">
                  <w:marLeft w:val="0"/>
                  <w:marRight w:val="0"/>
                  <w:marTop w:val="0"/>
                  <w:marBottom w:val="0"/>
                  <w:divBdr>
                    <w:top w:val="none" w:sz="0" w:space="0" w:color="auto"/>
                    <w:left w:val="none" w:sz="0" w:space="0" w:color="auto"/>
                    <w:bottom w:val="none" w:sz="0" w:space="0" w:color="auto"/>
                    <w:right w:val="none" w:sz="0" w:space="0" w:color="auto"/>
                  </w:divBdr>
                </w:div>
                <w:div w:id="1974409583">
                  <w:marLeft w:val="0"/>
                  <w:marRight w:val="0"/>
                  <w:marTop w:val="0"/>
                  <w:marBottom w:val="0"/>
                  <w:divBdr>
                    <w:top w:val="none" w:sz="0" w:space="0" w:color="auto"/>
                    <w:left w:val="none" w:sz="0" w:space="0" w:color="auto"/>
                    <w:bottom w:val="none" w:sz="0" w:space="0" w:color="auto"/>
                    <w:right w:val="none" w:sz="0" w:space="0" w:color="auto"/>
                  </w:divBdr>
                </w:div>
                <w:div w:id="918055619">
                  <w:marLeft w:val="0"/>
                  <w:marRight w:val="0"/>
                  <w:marTop w:val="0"/>
                  <w:marBottom w:val="0"/>
                  <w:divBdr>
                    <w:top w:val="none" w:sz="0" w:space="0" w:color="auto"/>
                    <w:left w:val="none" w:sz="0" w:space="0" w:color="auto"/>
                    <w:bottom w:val="none" w:sz="0" w:space="0" w:color="auto"/>
                    <w:right w:val="none" w:sz="0" w:space="0" w:color="auto"/>
                  </w:divBdr>
                </w:div>
                <w:div w:id="1615358426">
                  <w:marLeft w:val="0"/>
                  <w:marRight w:val="0"/>
                  <w:marTop w:val="0"/>
                  <w:marBottom w:val="0"/>
                  <w:divBdr>
                    <w:top w:val="none" w:sz="0" w:space="0" w:color="auto"/>
                    <w:left w:val="none" w:sz="0" w:space="0" w:color="auto"/>
                    <w:bottom w:val="none" w:sz="0" w:space="0" w:color="auto"/>
                    <w:right w:val="none" w:sz="0" w:space="0" w:color="auto"/>
                  </w:divBdr>
                </w:div>
                <w:div w:id="16468331">
                  <w:marLeft w:val="0"/>
                  <w:marRight w:val="0"/>
                  <w:marTop w:val="0"/>
                  <w:marBottom w:val="0"/>
                  <w:divBdr>
                    <w:top w:val="none" w:sz="0" w:space="0" w:color="auto"/>
                    <w:left w:val="none" w:sz="0" w:space="0" w:color="auto"/>
                    <w:bottom w:val="none" w:sz="0" w:space="0" w:color="auto"/>
                    <w:right w:val="none" w:sz="0" w:space="0" w:color="auto"/>
                  </w:divBdr>
                </w:div>
                <w:div w:id="623318099">
                  <w:marLeft w:val="0"/>
                  <w:marRight w:val="0"/>
                  <w:marTop w:val="0"/>
                  <w:marBottom w:val="0"/>
                  <w:divBdr>
                    <w:top w:val="none" w:sz="0" w:space="0" w:color="auto"/>
                    <w:left w:val="none" w:sz="0" w:space="0" w:color="auto"/>
                    <w:bottom w:val="none" w:sz="0" w:space="0" w:color="auto"/>
                    <w:right w:val="none" w:sz="0" w:space="0" w:color="auto"/>
                  </w:divBdr>
                </w:div>
                <w:div w:id="896861863">
                  <w:marLeft w:val="0"/>
                  <w:marRight w:val="0"/>
                  <w:marTop w:val="0"/>
                  <w:marBottom w:val="0"/>
                  <w:divBdr>
                    <w:top w:val="none" w:sz="0" w:space="0" w:color="auto"/>
                    <w:left w:val="none" w:sz="0" w:space="0" w:color="auto"/>
                    <w:bottom w:val="none" w:sz="0" w:space="0" w:color="auto"/>
                    <w:right w:val="none" w:sz="0" w:space="0" w:color="auto"/>
                  </w:divBdr>
                </w:div>
                <w:div w:id="1008557459">
                  <w:marLeft w:val="0"/>
                  <w:marRight w:val="0"/>
                  <w:marTop w:val="0"/>
                  <w:marBottom w:val="0"/>
                  <w:divBdr>
                    <w:top w:val="none" w:sz="0" w:space="0" w:color="auto"/>
                    <w:left w:val="none" w:sz="0" w:space="0" w:color="auto"/>
                    <w:bottom w:val="none" w:sz="0" w:space="0" w:color="auto"/>
                    <w:right w:val="none" w:sz="0" w:space="0" w:color="auto"/>
                  </w:divBdr>
                </w:div>
                <w:div w:id="1905138352">
                  <w:marLeft w:val="0"/>
                  <w:marRight w:val="0"/>
                  <w:marTop w:val="0"/>
                  <w:marBottom w:val="0"/>
                  <w:divBdr>
                    <w:top w:val="none" w:sz="0" w:space="0" w:color="auto"/>
                    <w:left w:val="none" w:sz="0" w:space="0" w:color="auto"/>
                    <w:bottom w:val="none" w:sz="0" w:space="0" w:color="auto"/>
                    <w:right w:val="none" w:sz="0" w:space="0" w:color="auto"/>
                  </w:divBdr>
                </w:div>
                <w:div w:id="1536502856">
                  <w:marLeft w:val="0"/>
                  <w:marRight w:val="0"/>
                  <w:marTop w:val="0"/>
                  <w:marBottom w:val="0"/>
                  <w:divBdr>
                    <w:top w:val="none" w:sz="0" w:space="0" w:color="auto"/>
                    <w:left w:val="none" w:sz="0" w:space="0" w:color="auto"/>
                    <w:bottom w:val="none" w:sz="0" w:space="0" w:color="auto"/>
                    <w:right w:val="none" w:sz="0" w:space="0" w:color="auto"/>
                  </w:divBdr>
                </w:div>
                <w:div w:id="1678343821">
                  <w:marLeft w:val="0"/>
                  <w:marRight w:val="0"/>
                  <w:marTop w:val="0"/>
                  <w:marBottom w:val="0"/>
                  <w:divBdr>
                    <w:top w:val="none" w:sz="0" w:space="0" w:color="auto"/>
                    <w:left w:val="none" w:sz="0" w:space="0" w:color="auto"/>
                    <w:bottom w:val="none" w:sz="0" w:space="0" w:color="auto"/>
                    <w:right w:val="none" w:sz="0" w:space="0" w:color="auto"/>
                  </w:divBdr>
                </w:div>
                <w:div w:id="554438401">
                  <w:marLeft w:val="0"/>
                  <w:marRight w:val="0"/>
                  <w:marTop w:val="0"/>
                  <w:marBottom w:val="0"/>
                  <w:divBdr>
                    <w:top w:val="none" w:sz="0" w:space="0" w:color="auto"/>
                    <w:left w:val="none" w:sz="0" w:space="0" w:color="auto"/>
                    <w:bottom w:val="none" w:sz="0" w:space="0" w:color="auto"/>
                    <w:right w:val="none" w:sz="0" w:space="0" w:color="auto"/>
                  </w:divBdr>
                </w:div>
                <w:div w:id="432558412">
                  <w:marLeft w:val="0"/>
                  <w:marRight w:val="0"/>
                  <w:marTop w:val="0"/>
                  <w:marBottom w:val="0"/>
                  <w:divBdr>
                    <w:top w:val="none" w:sz="0" w:space="0" w:color="auto"/>
                    <w:left w:val="none" w:sz="0" w:space="0" w:color="auto"/>
                    <w:bottom w:val="none" w:sz="0" w:space="0" w:color="auto"/>
                    <w:right w:val="none" w:sz="0" w:space="0" w:color="auto"/>
                  </w:divBdr>
                </w:div>
                <w:div w:id="1643851275">
                  <w:marLeft w:val="0"/>
                  <w:marRight w:val="0"/>
                  <w:marTop w:val="0"/>
                  <w:marBottom w:val="0"/>
                  <w:divBdr>
                    <w:top w:val="none" w:sz="0" w:space="0" w:color="auto"/>
                    <w:left w:val="none" w:sz="0" w:space="0" w:color="auto"/>
                    <w:bottom w:val="none" w:sz="0" w:space="0" w:color="auto"/>
                    <w:right w:val="none" w:sz="0" w:space="0" w:color="auto"/>
                  </w:divBdr>
                </w:div>
                <w:div w:id="1963998567">
                  <w:marLeft w:val="0"/>
                  <w:marRight w:val="0"/>
                  <w:marTop w:val="0"/>
                  <w:marBottom w:val="0"/>
                  <w:divBdr>
                    <w:top w:val="none" w:sz="0" w:space="0" w:color="auto"/>
                    <w:left w:val="none" w:sz="0" w:space="0" w:color="auto"/>
                    <w:bottom w:val="none" w:sz="0" w:space="0" w:color="auto"/>
                    <w:right w:val="none" w:sz="0" w:space="0" w:color="auto"/>
                  </w:divBdr>
                </w:div>
                <w:div w:id="1098214209">
                  <w:marLeft w:val="0"/>
                  <w:marRight w:val="0"/>
                  <w:marTop w:val="0"/>
                  <w:marBottom w:val="0"/>
                  <w:divBdr>
                    <w:top w:val="none" w:sz="0" w:space="0" w:color="auto"/>
                    <w:left w:val="none" w:sz="0" w:space="0" w:color="auto"/>
                    <w:bottom w:val="none" w:sz="0" w:space="0" w:color="auto"/>
                    <w:right w:val="none" w:sz="0" w:space="0" w:color="auto"/>
                  </w:divBdr>
                </w:div>
                <w:div w:id="1032002097">
                  <w:marLeft w:val="0"/>
                  <w:marRight w:val="0"/>
                  <w:marTop w:val="0"/>
                  <w:marBottom w:val="0"/>
                  <w:divBdr>
                    <w:top w:val="none" w:sz="0" w:space="0" w:color="auto"/>
                    <w:left w:val="none" w:sz="0" w:space="0" w:color="auto"/>
                    <w:bottom w:val="none" w:sz="0" w:space="0" w:color="auto"/>
                    <w:right w:val="none" w:sz="0" w:space="0" w:color="auto"/>
                  </w:divBdr>
                </w:div>
                <w:div w:id="1327634255">
                  <w:marLeft w:val="0"/>
                  <w:marRight w:val="0"/>
                  <w:marTop w:val="0"/>
                  <w:marBottom w:val="0"/>
                  <w:divBdr>
                    <w:top w:val="none" w:sz="0" w:space="0" w:color="auto"/>
                    <w:left w:val="none" w:sz="0" w:space="0" w:color="auto"/>
                    <w:bottom w:val="none" w:sz="0" w:space="0" w:color="auto"/>
                    <w:right w:val="none" w:sz="0" w:space="0" w:color="auto"/>
                  </w:divBdr>
                </w:div>
                <w:div w:id="1333607038">
                  <w:marLeft w:val="0"/>
                  <w:marRight w:val="0"/>
                  <w:marTop w:val="0"/>
                  <w:marBottom w:val="0"/>
                  <w:divBdr>
                    <w:top w:val="none" w:sz="0" w:space="0" w:color="auto"/>
                    <w:left w:val="none" w:sz="0" w:space="0" w:color="auto"/>
                    <w:bottom w:val="none" w:sz="0" w:space="0" w:color="auto"/>
                    <w:right w:val="none" w:sz="0" w:space="0" w:color="auto"/>
                  </w:divBdr>
                </w:div>
                <w:div w:id="479880831">
                  <w:marLeft w:val="0"/>
                  <w:marRight w:val="0"/>
                  <w:marTop w:val="0"/>
                  <w:marBottom w:val="0"/>
                  <w:divBdr>
                    <w:top w:val="none" w:sz="0" w:space="0" w:color="auto"/>
                    <w:left w:val="none" w:sz="0" w:space="0" w:color="auto"/>
                    <w:bottom w:val="none" w:sz="0" w:space="0" w:color="auto"/>
                    <w:right w:val="none" w:sz="0" w:space="0" w:color="auto"/>
                  </w:divBdr>
                </w:div>
                <w:div w:id="912082820">
                  <w:marLeft w:val="0"/>
                  <w:marRight w:val="0"/>
                  <w:marTop w:val="0"/>
                  <w:marBottom w:val="0"/>
                  <w:divBdr>
                    <w:top w:val="none" w:sz="0" w:space="0" w:color="auto"/>
                    <w:left w:val="none" w:sz="0" w:space="0" w:color="auto"/>
                    <w:bottom w:val="none" w:sz="0" w:space="0" w:color="auto"/>
                    <w:right w:val="none" w:sz="0" w:space="0" w:color="auto"/>
                  </w:divBdr>
                </w:div>
                <w:div w:id="555433909">
                  <w:marLeft w:val="0"/>
                  <w:marRight w:val="0"/>
                  <w:marTop w:val="0"/>
                  <w:marBottom w:val="0"/>
                  <w:divBdr>
                    <w:top w:val="none" w:sz="0" w:space="0" w:color="auto"/>
                    <w:left w:val="none" w:sz="0" w:space="0" w:color="auto"/>
                    <w:bottom w:val="none" w:sz="0" w:space="0" w:color="auto"/>
                    <w:right w:val="none" w:sz="0" w:space="0" w:color="auto"/>
                  </w:divBdr>
                </w:div>
                <w:div w:id="320815883">
                  <w:marLeft w:val="0"/>
                  <w:marRight w:val="0"/>
                  <w:marTop w:val="0"/>
                  <w:marBottom w:val="0"/>
                  <w:divBdr>
                    <w:top w:val="none" w:sz="0" w:space="0" w:color="auto"/>
                    <w:left w:val="none" w:sz="0" w:space="0" w:color="auto"/>
                    <w:bottom w:val="none" w:sz="0" w:space="0" w:color="auto"/>
                    <w:right w:val="none" w:sz="0" w:space="0" w:color="auto"/>
                  </w:divBdr>
                </w:div>
                <w:div w:id="298808737">
                  <w:marLeft w:val="0"/>
                  <w:marRight w:val="0"/>
                  <w:marTop w:val="0"/>
                  <w:marBottom w:val="0"/>
                  <w:divBdr>
                    <w:top w:val="none" w:sz="0" w:space="0" w:color="auto"/>
                    <w:left w:val="none" w:sz="0" w:space="0" w:color="auto"/>
                    <w:bottom w:val="none" w:sz="0" w:space="0" w:color="auto"/>
                    <w:right w:val="none" w:sz="0" w:space="0" w:color="auto"/>
                  </w:divBdr>
                </w:div>
                <w:div w:id="1553422861">
                  <w:marLeft w:val="0"/>
                  <w:marRight w:val="0"/>
                  <w:marTop w:val="0"/>
                  <w:marBottom w:val="0"/>
                  <w:divBdr>
                    <w:top w:val="none" w:sz="0" w:space="0" w:color="auto"/>
                    <w:left w:val="none" w:sz="0" w:space="0" w:color="auto"/>
                    <w:bottom w:val="none" w:sz="0" w:space="0" w:color="auto"/>
                    <w:right w:val="none" w:sz="0" w:space="0" w:color="auto"/>
                  </w:divBdr>
                </w:div>
                <w:div w:id="1031490123">
                  <w:marLeft w:val="0"/>
                  <w:marRight w:val="0"/>
                  <w:marTop w:val="0"/>
                  <w:marBottom w:val="0"/>
                  <w:divBdr>
                    <w:top w:val="none" w:sz="0" w:space="0" w:color="auto"/>
                    <w:left w:val="none" w:sz="0" w:space="0" w:color="auto"/>
                    <w:bottom w:val="none" w:sz="0" w:space="0" w:color="auto"/>
                    <w:right w:val="none" w:sz="0" w:space="0" w:color="auto"/>
                  </w:divBdr>
                </w:div>
                <w:div w:id="873270100">
                  <w:marLeft w:val="0"/>
                  <w:marRight w:val="0"/>
                  <w:marTop w:val="0"/>
                  <w:marBottom w:val="0"/>
                  <w:divBdr>
                    <w:top w:val="none" w:sz="0" w:space="0" w:color="auto"/>
                    <w:left w:val="none" w:sz="0" w:space="0" w:color="auto"/>
                    <w:bottom w:val="none" w:sz="0" w:space="0" w:color="auto"/>
                    <w:right w:val="none" w:sz="0" w:space="0" w:color="auto"/>
                  </w:divBdr>
                </w:div>
                <w:div w:id="303003802">
                  <w:marLeft w:val="0"/>
                  <w:marRight w:val="0"/>
                  <w:marTop w:val="0"/>
                  <w:marBottom w:val="0"/>
                  <w:divBdr>
                    <w:top w:val="none" w:sz="0" w:space="0" w:color="auto"/>
                    <w:left w:val="none" w:sz="0" w:space="0" w:color="auto"/>
                    <w:bottom w:val="none" w:sz="0" w:space="0" w:color="auto"/>
                    <w:right w:val="none" w:sz="0" w:space="0" w:color="auto"/>
                  </w:divBdr>
                </w:div>
                <w:div w:id="1189679475">
                  <w:marLeft w:val="-150"/>
                  <w:marRight w:val="0"/>
                  <w:marTop w:val="0"/>
                  <w:marBottom w:val="0"/>
                  <w:divBdr>
                    <w:top w:val="none" w:sz="0" w:space="0" w:color="auto"/>
                    <w:left w:val="none" w:sz="0" w:space="0" w:color="auto"/>
                    <w:bottom w:val="none" w:sz="0" w:space="0" w:color="auto"/>
                    <w:right w:val="none" w:sz="0" w:space="0" w:color="auto"/>
                  </w:divBdr>
                  <w:divsChild>
                    <w:div w:id="1420785243">
                      <w:marLeft w:val="0"/>
                      <w:marRight w:val="0"/>
                      <w:marTop w:val="0"/>
                      <w:marBottom w:val="0"/>
                      <w:divBdr>
                        <w:top w:val="none" w:sz="0" w:space="0" w:color="auto"/>
                        <w:left w:val="none" w:sz="0" w:space="0" w:color="auto"/>
                        <w:bottom w:val="none" w:sz="0" w:space="0" w:color="auto"/>
                        <w:right w:val="none" w:sz="0" w:space="0" w:color="auto"/>
                      </w:divBdr>
                    </w:div>
                    <w:div w:id="962349385">
                      <w:marLeft w:val="0"/>
                      <w:marRight w:val="0"/>
                      <w:marTop w:val="0"/>
                      <w:marBottom w:val="0"/>
                      <w:divBdr>
                        <w:top w:val="none" w:sz="0" w:space="0" w:color="auto"/>
                        <w:left w:val="none" w:sz="0" w:space="0" w:color="auto"/>
                        <w:bottom w:val="none" w:sz="0" w:space="0" w:color="auto"/>
                        <w:right w:val="none" w:sz="0" w:space="0" w:color="auto"/>
                      </w:divBdr>
                    </w:div>
                    <w:div w:id="493184888">
                      <w:marLeft w:val="0"/>
                      <w:marRight w:val="0"/>
                      <w:marTop w:val="0"/>
                      <w:marBottom w:val="0"/>
                      <w:divBdr>
                        <w:top w:val="none" w:sz="0" w:space="0" w:color="auto"/>
                        <w:left w:val="none" w:sz="0" w:space="0" w:color="auto"/>
                        <w:bottom w:val="none" w:sz="0" w:space="0" w:color="auto"/>
                        <w:right w:val="none" w:sz="0" w:space="0" w:color="auto"/>
                      </w:divBdr>
                    </w:div>
                    <w:div w:id="235359639">
                      <w:marLeft w:val="0"/>
                      <w:marRight w:val="0"/>
                      <w:marTop w:val="0"/>
                      <w:marBottom w:val="0"/>
                      <w:divBdr>
                        <w:top w:val="none" w:sz="0" w:space="0" w:color="auto"/>
                        <w:left w:val="none" w:sz="0" w:space="0" w:color="auto"/>
                        <w:bottom w:val="none" w:sz="0" w:space="0" w:color="auto"/>
                        <w:right w:val="none" w:sz="0" w:space="0" w:color="auto"/>
                      </w:divBdr>
                    </w:div>
                    <w:div w:id="799491072">
                      <w:marLeft w:val="0"/>
                      <w:marRight w:val="0"/>
                      <w:marTop w:val="0"/>
                      <w:marBottom w:val="0"/>
                      <w:divBdr>
                        <w:top w:val="none" w:sz="0" w:space="0" w:color="auto"/>
                        <w:left w:val="none" w:sz="0" w:space="0" w:color="auto"/>
                        <w:bottom w:val="none" w:sz="0" w:space="0" w:color="auto"/>
                        <w:right w:val="none" w:sz="0" w:space="0" w:color="auto"/>
                      </w:divBdr>
                    </w:div>
                    <w:div w:id="1657026072">
                      <w:marLeft w:val="0"/>
                      <w:marRight w:val="0"/>
                      <w:marTop w:val="0"/>
                      <w:marBottom w:val="0"/>
                      <w:divBdr>
                        <w:top w:val="none" w:sz="0" w:space="0" w:color="auto"/>
                        <w:left w:val="none" w:sz="0" w:space="0" w:color="auto"/>
                        <w:bottom w:val="none" w:sz="0" w:space="0" w:color="auto"/>
                        <w:right w:val="none" w:sz="0" w:space="0" w:color="auto"/>
                      </w:divBdr>
                    </w:div>
                    <w:div w:id="1286237203">
                      <w:marLeft w:val="0"/>
                      <w:marRight w:val="0"/>
                      <w:marTop w:val="0"/>
                      <w:marBottom w:val="0"/>
                      <w:divBdr>
                        <w:top w:val="none" w:sz="0" w:space="0" w:color="auto"/>
                        <w:left w:val="none" w:sz="0" w:space="0" w:color="auto"/>
                        <w:bottom w:val="none" w:sz="0" w:space="0" w:color="auto"/>
                        <w:right w:val="none" w:sz="0" w:space="0" w:color="auto"/>
                      </w:divBdr>
                    </w:div>
                    <w:div w:id="1092356231">
                      <w:marLeft w:val="0"/>
                      <w:marRight w:val="0"/>
                      <w:marTop w:val="0"/>
                      <w:marBottom w:val="0"/>
                      <w:divBdr>
                        <w:top w:val="none" w:sz="0" w:space="0" w:color="auto"/>
                        <w:left w:val="none" w:sz="0" w:space="0" w:color="auto"/>
                        <w:bottom w:val="none" w:sz="0" w:space="0" w:color="auto"/>
                        <w:right w:val="none" w:sz="0" w:space="0" w:color="auto"/>
                      </w:divBdr>
                    </w:div>
                    <w:div w:id="1075856240">
                      <w:marLeft w:val="0"/>
                      <w:marRight w:val="0"/>
                      <w:marTop w:val="0"/>
                      <w:marBottom w:val="0"/>
                      <w:divBdr>
                        <w:top w:val="none" w:sz="0" w:space="0" w:color="auto"/>
                        <w:left w:val="none" w:sz="0" w:space="0" w:color="auto"/>
                        <w:bottom w:val="none" w:sz="0" w:space="0" w:color="auto"/>
                        <w:right w:val="none" w:sz="0" w:space="0" w:color="auto"/>
                      </w:divBdr>
                    </w:div>
                    <w:div w:id="938021725">
                      <w:marLeft w:val="0"/>
                      <w:marRight w:val="0"/>
                      <w:marTop w:val="0"/>
                      <w:marBottom w:val="0"/>
                      <w:divBdr>
                        <w:top w:val="none" w:sz="0" w:space="0" w:color="auto"/>
                        <w:left w:val="none" w:sz="0" w:space="0" w:color="auto"/>
                        <w:bottom w:val="none" w:sz="0" w:space="0" w:color="auto"/>
                        <w:right w:val="none" w:sz="0" w:space="0" w:color="auto"/>
                      </w:divBdr>
                    </w:div>
                    <w:div w:id="1439105506">
                      <w:marLeft w:val="0"/>
                      <w:marRight w:val="0"/>
                      <w:marTop w:val="0"/>
                      <w:marBottom w:val="0"/>
                      <w:divBdr>
                        <w:top w:val="none" w:sz="0" w:space="0" w:color="auto"/>
                        <w:left w:val="none" w:sz="0" w:space="0" w:color="auto"/>
                        <w:bottom w:val="none" w:sz="0" w:space="0" w:color="auto"/>
                        <w:right w:val="none" w:sz="0" w:space="0" w:color="auto"/>
                      </w:divBdr>
                    </w:div>
                    <w:div w:id="1280259331">
                      <w:marLeft w:val="0"/>
                      <w:marRight w:val="0"/>
                      <w:marTop w:val="0"/>
                      <w:marBottom w:val="0"/>
                      <w:divBdr>
                        <w:top w:val="none" w:sz="0" w:space="0" w:color="auto"/>
                        <w:left w:val="none" w:sz="0" w:space="0" w:color="auto"/>
                        <w:bottom w:val="none" w:sz="0" w:space="0" w:color="auto"/>
                        <w:right w:val="none" w:sz="0" w:space="0" w:color="auto"/>
                      </w:divBdr>
                    </w:div>
                    <w:div w:id="1153789721">
                      <w:marLeft w:val="0"/>
                      <w:marRight w:val="0"/>
                      <w:marTop w:val="0"/>
                      <w:marBottom w:val="0"/>
                      <w:divBdr>
                        <w:top w:val="none" w:sz="0" w:space="0" w:color="auto"/>
                        <w:left w:val="none" w:sz="0" w:space="0" w:color="auto"/>
                        <w:bottom w:val="none" w:sz="0" w:space="0" w:color="auto"/>
                        <w:right w:val="none" w:sz="0" w:space="0" w:color="auto"/>
                      </w:divBdr>
                    </w:div>
                    <w:div w:id="1200555257">
                      <w:marLeft w:val="0"/>
                      <w:marRight w:val="0"/>
                      <w:marTop w:val="0"/>
                      <w:marBottom w:val="0"/>
                      <w:divBdr>
                        <w:top w:val="none" w:sz="0" w:space="0" w:color="auto"/>
                        <w:left w:val="none" w:sz="0" w:space="0" w:color="auto"/>
                        <w:bottom w:val="none" w:sz="0" w:space="0" w:color="auto"/>
                        <w:right w:val="none" w:sz="0" w:space="0" w:color="auto"/>
                      </w:divBdr>
                    </w:div>
                    <w:div w:id="1313683398">
                      <w:marLeft w:val="0"/>
                      <w:marRight w:val="0"/>
                      <w:marTop w:val="0"/>
                      <w:marBottom w:val="0"/>
                      <w:divBdr>
                        <w:top w:val="none" w:sz="0" w:space="0" w:color="auto"/>
                        <w:left w:val="none" w:sz="0" w:space="0" w:color="auto"/>
                        <w:bottom w:val="none" w:sz="0" w:space="0" w:color="auto"/>
                        <w:right w:val="none" w:sz="0" w:space="0" w:color="auto"/>
                      </w:divBdr>
                    </w:div>
                    <w:div w:id="794250161">
                      <w:marLeft w:val="0"/>
                      <w:marRight w:val="0"/>
                      <w:marTop w:val="0"/>
                      <w:marBottom w:val="0"/>
                      <w:divBdr>
                        <w:top w:val="none" w:sz="0" w:space="0" w:color="auto"/>
                        <w:left w:val="none" w:sz="0" w:space="0" w:color="auto"/>
                        <w:bottom w:val="none" w:sz="0" w:space="0" w:color="auto"/>
                        <w:right w:val="none" w:sz="0" w:space="0" w:color="auto"/>
                      </w:divBdr>
                    </w:div>
                    <w:div w:id="1961452916">
                      <w:marLeft w:val="0"/>
                      <w:marRight w:val="0"/>
                      <w:marTop w:val="0"/>
                      <w:marBottom w:val="0"/>
                      <w:divBdr>
                        <w:top w:val="none" w:sz="0" w:space="0" w:color="auto"/>
                        <w:left w:val="none" w:sz="0" w:space="0" w:color="auto"/>
                        <w:bottom w:val="none" w:sz="0" w:space="0" w:color="auto"/>
                        <w:right w:val="none" w:sz="0" w:space="0" w:color="auto"/>
                      </w:divBdr>
                    </w:div>
                    <w:div w:id="862405976">
                      <w:marLeft w:val="0"/>
                      <w:marRight w:val="0"/>
                      <w:marTop w:val="0"/>
                      <w:marBottom w:val="0"/>
                      <w:divBdr>
                        <w:top w:val="none" w:sz="0" w:space="0" w:color="auto"/>
                        <w:left w:val="none" w:sz="0" w:space="0" w:color="auto"/>
                        <w:bottom w:val="none" w:sz="0" w:space="0" w:color="auto"/>
                        <w:right w:val="none" w:sz="0" w:space="0" w:color="auto"/>
                      </w:divBdr>
                    </w:div>
                    <w:div w:id="1254977734">
                      <w:marLeft w:val="0"/>
                      <w:marRight w:val="0"/>
                      <w:marTop w:val="0"/>
                      <w:marBottom w:val="0"/>
                      <w:divBdr>
                        <w:top w:val="none" w:sz="0" w:space="0" w:color="auto"/>
                        <w:left w:val="none" w:sz="0" w:space="0" w:color="auto"/>
                        <w:bottom w:val="none" w:sz="0" w:space="0" w:color="auto"/>
                        <w:right w:val="none" w:sz="0" w:space="0" w:color="auto"/>
                      </w:divBdr>
                    </w:div>
                    <w:div w:id="256986648">
                      <w:marLeft w:val="0"/>
                      <w:marRight w:val="0"/>
                      <w:marTop w:val="0"/>
                      <w:marBottom w:val="0"/>
                      <w:divBdr>
                        <w:top w:val="none" w:sz="0" w:space="0" w:color="auto"/>
                        <w:left w:val="none" w:sz="0" w:space="0" w:color="auto"/>
                        <w:bottom w:val="none" w:sz="0" w:space="0" w:color="auto"/>
                        <w:right w:val="none" w:sz="0" w:space="0" w:color="auto"/>
                      </w:divBdr>
                    </w:div>
                    <w:div w:id="2069913966">
                      <w:marLeft w:val="0"/>
                      <w:marRight w:val="0"/>
                      <w:marTop w:val="0"/>
                      <w:marBottom w:val="0"/>
                      <w:divBdr>
                        <w:top w:val="none" w:sz="0" w:space="0" w:color="auto"/>
                        <w:left w:val="none" w:sz="0" w:space="0" w:color="auto"/>
                        <w:bottom w:val="none" w:sz="0" w:space="0" w:color="auto"/>
                        <w:right w:val="none" w:sz="0" w:space="0" w:color="auto"/>
                      </w:divBdr>
                    </w:div>
                    <w:div w:id="1356926705">
                      <w:marLeft w:val="0"/>
                      <w:marRight w:val="0"/>
                      <w:marTop w:val="0"/>
                      <w:marBottom w:val="0"/>
                      <w:divBdr>
                        <w:top w:val="none" w:sz="0" w:space="0" w:color="auto"/>
                        <w:left w:val="none" w:sz="0" w:space="0" w:color="auto"/>
                        <w:bottom w:val="none" w:sz="0" w:space="0" w:color="auto"/>
                        <w:right w:val="none" w:sz="0" w:space="0" w:color="auto"/>
                      </w:divBdr>
                    </w:div>
                    <w:div w:id="1237983256">
                      <w:marLeft w:val="0"/>
                      <w:marRight w:val="0"/>
                      <w:marTop w:val="0"/>
                      <w:marBottom w:val="0"/>
                      <w:divBdr>
                        <w:top w:val="none" w:sz="0" w:space="0" w:color="auto"/>
                        <w:left w:val="none" w:sz="0" w:space="0" w:color="auto"/>
                        <w:bottom w:val="none" w:sz="0" w:space="0" w:color="auto"/>
                        <w:right w:val="none" w:sz="0" w:space="0" w:color="auto"/>
                      </w:divBdr>
                    </w:div>
                    <w:div w:id="1501851626">
                      <w:marLeft w:val="0"/>
                      <w:marRight w:val="0"/>
                      <w:marTop w:val="0"/>
                      <w:marBottom w:val="0"/>
                      <w:divBdr>
                        <w:top w:val="none" w:sz="0" w:space="0" w:color="auto"/>
                        <w:left w:val="none" w:sz="0" w:space="0" w:color="auto"/>
                        <w:bottom w:val="none" w:sz="0" w:space="0" w:color="auto"/>
                        <w:right w:val="none" w:sz="0" w:space="0" w:color="auto"/>
                      </w:divBdr>
                    </w:div>
                    <w:div w:id="407845447">
                      <w:marLeft w:val="0"/>
                      <w:marRight w:val="0"/>
                      <w:marTop w:val="0"/>
                      <w:marBottom w:val="0"/>
                      <w:divBdr>
                        <w:top w:val="none" w:sz="0" w:space="0" w:color="auto"/>
                        <w:left w:val="none" w:sz="0" w:space="0" w:color="auto"/>
                        <w:bottom w:val="none" w:sz="0" w:space="0" w:color="auto"/>
                        <w:right w:val="none" w:sz="0" w:space="0" w:color="auto"/>
                      </w:divBdr>
                    </w:div>
                    <w:div w:id="1540240969">
                      <w:marLeft w:val="0"/>
                      <w:marRight w:val="0"/>
                      <w:marTop w:val="0"/>
                      <w:marBottom w:val="0"/>
                      <w:divBdr>
                        <w:top w:val="none" w:sz="0" w:space="0" w:color="auto"/>
                        <w:left w:val="none" w:sz="0" w:space="0" w:color="auto"/>
                        <w:bottom w:val="none" w:sz="0" w:space="0" w:color="auto"/>
                        <w:right w:val="none" w:sz="0" w:space="0" w:color="auto"/>
                      </w:divBdr>
                    </w:div>
                    <w:div w:id="570313788">
                      <w:marLeft w:val="0"/>
                      <w:marRight w:val="0"/>
                      <w:marTop w:val="0"/>
                      <w:marBottom w:val="0"/>
                      <w:divBdr>
                        <w:top w:val="none" w:sz="0" w:space="0" w:color="auto"/>
                        <w:left w:val="none" w:sz="0" w:space="0" w:color="auto"/>
                        <w:bottom w:val="none" w:sz="0" w:space="0" w:color="auto"/>
                        <w:right w:val="none" w:sz="0" w:space="0" w:color="auto"/>
                      </w:divBdr>
                    </w:div>
                    <w:div w:id="1242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487">
          <w:marLeft w:val="0"/>
          <w:marRight w:val="0"/>
          <w:marTop w:val="0"/>
          <w:marBottom w:val="0"/>
          <w:divBdr>
            <w:top w:val="none" w:sz="0" w:space="0" w:color="auto"/>
            <w:left w:val="none" w:sz="0" w:space="0" w:color="auto"/>
            <w:bottom w:val="none" w:sz="0" w:space="0" w:color="auto"/>
            <w:right w:val="none" w:sz="0" w:space="0" w:color="auto"/>
          </w:divBdr>
          <w:divsChild>
            <w:div w:id="928738593">
              <w:marLeft w:val="0"/>
              <w:marRight w:val="0"/>
              <w:marTop w:val="0"/>
              <w:marBottom w:val="0"/>
              <w:divBdr>
                <w:top w:val="none" w:sz="0" w:space="0" w:color="auto"/>
                <w:left w:val="none" w:sz="0" w:space="0" w:color="auto"/>
                <w:bottom w:val="none" w:sz="0" w:space="0" w:color="auto"/>
                <w:right w:val="none" w:sz="0" w:space="0" w:color="auto"/>
              </w:divBdr>
              <w:divsChild>
                <w:div w:id="551120882">
                  <w:marLeft w:val="0"/>
                  <w:marRight w:val="0"/>
                  <w:marTop w:val="0"/>
                  <w:marBottom w:val="0"/>
                  <w:divBdr>
                    <w:top w:val="none" w:sz="0" w:space="0" w:color="auto"/>
                    <w:left w:val="none" w:sz="0" w:space="0" w:color="auto"/>
                    <w:bottom w:val="none" w:sz="0" w:space="0" w:color="auto"/>
                    <w:right w:val="none" w:sz="0" w:space="0" w:color="auto"/>
                  </w:divBdr>
                </w:div>
                <w:div w:id="955790881">
                  <w:marLeft w:val="0"/>
                  <w:marRight w:val="0"/>
                  <w:marTop w:val="0"/>
                  <w:marBottom w:val="0"/>
                  <w:divBdr>
                    <w:top w:val="none" w:sz="0" w:space="0" w:color="auto"/>
                    <w:left w:val="none" w:sz="0" w:space="0" w:color="auto"/>
                    <w:bottom w:val="none" w:sz="0" w:space="0" w:color="auto"/>
                    <w:right w:val="none" w:sz="0" w:space="0" w:color="auto"/>
                  </w:divBdr>
                </w:div>
                <w:div w:id="982541758">
                  <w:marLeft w:val="0"/>
                  <w:marRight w:val="0"/>
                  <w:marTop w:val="0"/>
                  <w:marBottom w:val="0"/>
                  <w:divBdr>
                    <w:top w:val="none" w:sz="0" w:space="0" w:color="auto"/>
                    <w:left w:val="none" w:sz="0" w:space="0" w:color="auto"/>
                    <w:bottom w:val="none" w:sz="0" w:space="0" w:color="auto"/>
                    <w:right w:val="none" w:sz="0" w:space="0" w:color="auto"/>
                  </w:divBdr>
                </w:div>
                <w:div w:id="1156141983">
                  <w:marLeft w:val="0"/>
                  <w:marRight w:val="0"/>
                  <w:marTop w:val="0"/>
                  <w:marBottom w:val="0"/>
                  <w:divBdr>
                    <w:top w:val="none" w:sz="0" w:space="0" w:color="auto"/>
                    <w:left w:val="none" w:sz="0" w:space="0" w:color="auto"/>
                    <w:bottom w:val="none" w:sz="0" w:space="0" w:color="auto"/>
                    <w:right w:val="none" w:sz="0" w:space="0" w:color="auto"/>
                  </w:divBdr>
                </w:div>
                <w:div w:id="245769395">
                  <w:marLeft w:val="0"/>
                  <w:marRight w:val="0"/>
                  <w:marTop w:val="0"/>
                  <w:marBottom w:val="0"/>
                  <w:divBdr>
                    <w:top w:val="none" w:sz="0" w:space="0" w:color="auto"/>
                    <w:left w:val="none" w:sz="0" w:space="0" w:color="auto"/>
                    <w:bottom w:val="none" w:sz="0" w:space="0" w:color="auto"/>
                    <w:right w:val="none" w:sz="0" w:space="0" w:color="auto"/>
                  </w:divBdr>
                </w:div>
                <w:div w:id="2081248130">
                  <w:marLeft w:val="0"/>
                  <w:marRight w:val="0"/>
                  <w:marTop w:val="0"/>
                  <w:marBottom w:val="0"/>
                  <w:divBdr>
                    <w:top w:val="none" w:sz="0" w:space="0" w:color="auto"/>
                    <w:left w:val="none" w:sz="0" w:space="0" w:color="auto"/>
                    <w:bottom w:val="none" w:sz="0" w:space="0" w:color="auto"/>
                    <w:right w:val="none" w:sz="0" w:space="0" w:color="auto"/>
                  </w:divBdr>
                </w:div>
                <w:div w:id="1414888733">
                  <w:marLeft w:val="0"/>
                  <w:marRight w:val="0"/>
                  <w:marTop w:val="0"/>
                  <w:marBottom w:val="0"/>
                  <w:divBdr>
                    <w:top w:val="none" w:sz="0" w:space="0" w:color="auto"/>
                    <w:left w:val="none" w:sz="0" w:space="0" w:color="auto"/>
                    <w:bottom w:val="none" w:sz="0" w:space="0" w:color="auto"/>
                    <w:right w:val="none" w:sz="0" w:space="0" w:color="auto"/>
                  </w:divBdr>
                </w:div>
                <w:div w:id="1743483657">
                  <w:marLeft w:val="0"/>
                  <w:marRight w:val="0"/>
                  <w:marTop w:val="0"/>
                  <w:marBottom w:val="0"/>
                  <w:divBdr>
                    <w:top w:val="none" w:sz="0" w:space="0" w:color="auto"/>
                    <w:left w:val="none" w:sz="0" w:space="0" w:color="auto"/>
                    <w:bottom w:val="none" w:sz="0" w:space="0" w:color="auto"/>
                    <w:right w:val="none" w:sz="0" w:space="0" w:color="auto"/>
                  </w:divBdr>
                </w:div>
                <w:div w:id="1534880369">
                  <w:marLeft w:val="0"/>
                  <w:marRight w:val="0"/>
                  <w:marTop w:val="0"/>
                  <w:marBottom w:val="0"/>
                  <w:divBdr>
                    <w:top w:val="none" w:sz="0" w:space="0" w:color="auto"/>
                    <w:left w:val="none" w:sz="0" w:space="0" w:color="auto"/>
                    <w:bottom w:val="none" w:sz="0" w:space="0" w:color="auto"/>
                    <w:right w:val="none" w:sz="0" w:space="0" w:color="auto"/>
                  </w:divBdr>
                </w:div>
                <w:div w:id="648557511">
                  <w:marLeft w:val="0"/>
                  <w:marRight w:val="0"/>
                  <w:marTop w:val="0"/>
                  <w:marBottom w:val="0"/>
                  <w:divBdr>
                    <w:top w:val="none" w:sz="0" w:space="0" w:color="auto"/>
                    <w:left w:val="none" w:sz="0" w:space="0" w:color="auto"/>
                    <w:bottom w:val="none" w:sz="0" w:space="0" w:color="auto"/>
                    <w:right w:val="none" w:sz="0" w:space="0" w:color="auto"/>
                  </w:divBdr>
                </w:div>
                <w:div w:id="1685279628">
                  <w:marLeft w:val="0"/>
                  <w:marRight w:val="0"/>
                  <w:marTop w:val="0"/>
                  <w:marBottom w:val="0"/>
                  <w:divBdr>
                    <w:top w:val="none" w:sz="0" w:space="0" w:color="auto"/>
                    <w:left w:val="none" w:sz="0" w:space="0" w:color="auto"/>
                    <w:bottom w:val="none" w:sz="0" w:space="0" w:color="auto"/>
                    <w:right w:val="none" w:sz="0" w:space="0" w:color="auto"/>
                  </w:divBdr>
                </w:div>
                <w:div w:id="1170409709">
                  <w:marLeft w:val="0"/>
                  <w:marRight w:val="0"/>
                  <w:marTop w:val="0"/>
                  <w:marBottom w:val="0"/>
                  <w:divBdr>
                    <w:top w:val="none" w:sz="0" w:space="0" w:color="auto"/>
                    <w:left w:val="none" w:sz="0" w:space="0" w:color="auto"/>
                    <w:bottom w:val="none" w:sz="0" w:space="0" w:color="auto"/>
                    <w:right w:val="none" w:sz="0" w:space="0" w:color="auto"/>
                  </w:divBdr>
                </w:div>
                <w:div w:id="127166567">
                  <w:marLeft w:val="0"/>
                  <w:marRight w:val="0"/>
                  <w:marTop w:val="0"/>
                  <w:marBottom w:val="0"/>
                  <w:divBdr>
                    <w:top w:val="none" w:sz="0" w:space="0" w:color="auto"/>
                    <w:left w:val="none" w:sz="0" w:space="0" w:color="auto"/>
                    <w:bottom w:val="none" w:sz="0" w:space="0" w:color="auto"/>
                    <w:right w:val="none" w:sz="0" w:space="0" w:color="auto"/>
                  </w:divBdr>
                </w:div>
                <w:div w:id="1835414281">
                  <w:marLeft w:val="0"/>
                  <w:marRight w:val="0"/>
                  <w:marTop w:val="0"/>
                  <w:marBottom w:val="0"/>
                  <w:divBdr>
                    <w:top w:val="none" w:sz="0" w:space="0" w:color="auto"/>
                    <w:left w:val="none" w:sz="0" w:space="0" w:color="auto"/>
                    <w:bottom w:val="none" w:sz="0" w:space="0" w:color="auto"/>
                    <w:right w:val="none" w:sz="0" w:space="0" w:color="auto"/>
                  </w:divBdr>
                </w:div>
                <w:div w:id="1940065616">
                  <w:marLeft w:val="0"/>
                  <w:marRight w:val="0"/>
                  <w:marTop w:val="0"/>
                  <w:marBottom w:val="0"/>
                  <w:divBdr>
                    <w:top w:val="none" w:sz="0" w:space="0" w:color="auto"/>
                    <w:left w:val="none" w:sz="0" w:space="0" w:color="auto"/>
                    <w:bottom w:val="none" w:sz="0" w:space="0" w:color="auto"/>
                    <w:right w:val="none" w:sz="0" w:space="0" w:color="auto"/>
                  </w:divBdr>
                </w:div>
                <w:div w:id="784278334">
                  <w:marLeft w:val="0"/>
                  <w:marRight w:val="0"/>
                  <w:marTop w:val="0"/>
                  <w:marBottom w:val="0"/>
                  <w:divBdr>
                    <w:top w:val="none" w:sz="0" w:space="0" w:color="auto"/>
                    <w:left w:val="none" w:sz="0" w:space="0" w:color="auto"/>
                    <w:bottom w:val="none" w:sz="0" w:space="0" w:color="auto"/>
                    <w:right w:val="none" w:sz="0" w:space="0" w:color="auto"/>
                  </w:divBdr>
                </w:div>
                <w:div w:id="243804288">
                  <w:marLeft w:val="0"/>
                  <w:marRight w:val="0"/>
                  <w:marTop w:val="0"/>
                  <w:marBottom w:val="0"/>
                  <w:divBdr>
                    <w:top w:val="none" w:sz="0" w:space="0" w:color="auto"/>
                    <w:left w:val="none" w:sz="0" w:space="0" w:color="auto"/>
                    <w:bottom w:val="none" w:sz="0" w:space="0" w:color="auto"/>
                    <w:right w:val="none" w:sz="0" w:space="0" w:color="auto"/>
                  </w:divBdr>
                </w:div>
                <w:div w:id="933325517">
                  <w:marLeft w:val="0"/>
                  <w:marRight w:val="0"/>
                  <w:marTop w:val="0"/>
                  <w:marBottom w:val="0"/>
                  <w:divBdr>
                    <w:top w:val="none" w:sz="0" w:space="0" w:color="auto"/>
                    <w:left w:val="none" w:sz="0" w:space="0" w:color="auto"/>
                    <w:bottom w:val="none" w:sz="0" w:space="0" w:color="auto"/>
                    <w:right w:val="none" w:sz="0" w:space="0" w:color="auto"/>
                  </w:divBdr>
                </w:div>
                <w:div w:id="1735002328">
                  <w:marLeft w:val="0"/>
                  <w:marRight w:val="0"/>
                  <w:marTop w:val="0"/>
                  <w:marBottom w:val="0"/>
                  <w:divBdr>
                    <w:top w:val="none" w:sz="0" w:space="0" w:color="auto"/>
                    <w:left w:val="none" w:sz="0" w:space="0" w:color="auto"/>
                    <w:bottom w:val="none" w:sz="0" w:space="0" w:color="auto"/>
                    <w:right w:val="none" w:sz="0" w:space="0" w:color="auto"/>
                  </w:divBdr>
                </w:div>
                <w:div w:id="1219127333">
                  <w:marLeft w:val="0"/>
                  <w:marRight w:val="0"/>
                  <w:marTop w:val="0"/>
                  <w:marBottom w:val="0"/>
                  <w:divBdr>
                    <w:top w:val="none" w:sz="0" w:space="0" w:color="auto"/>
                    <w:left w:val="none" w:sz="0" w:space="0" w:color="auto"/>
                    <w:bottom w:val="none" w:sz="0" w:space="0" w:color="auto"/>
                    <w:right w:val="none" w:sz="0" w:space="0" w:color="auto"/>
                  </w:divBdr>
                </w:div>
                <w:div w:id="57830651">
                  <w:marLeft w:val="0"/>
                  <w:marRight w:val="0"/>
                  <w:marTop w:val="0"/>
                  <w:marBottom w:val="0"/>
                  <w:divBdr>
                    <w:top w:val="none" w:sz="0" w:space="0" w:color="auto"/>
                    <w:left w:val="none" w:sz="0" w:space="0" w:color="auto"/>
                    <w:bottom w:val="none" w:sz="0" w:space="0" w:color="auto"/>
                    <w:right w:val="none" w:sz="0" w:space="0" w:color="auto"/>
                  </w:divBdr>
                </w:div>
                <w:div w:id="941499409">
                  <w:marLeft w:val="-150"/>
                  <w:marRight w:val="0"/>
                  <w:marTop w:val="0"/>
                  <w:marBottom w:val="0"/>
                  <w:divBdr>
                    <w:top w:val="none" w:sz="0" w:space="0" w:color="auto"/>
                    <w:left w:val="none" w:sz="0" w:space="0" w:color="auto"/>
                    <w:bottom w:val="none" w:sz="0" w:space="0" w:color="auto"/>
                    <w:right w:val="none" w:sz="0" w:space="0" w:color="auto"/>
                  </w:divBdr>
                  <w:divsChild>
                    <w:div w:id="324556938">
                      <w:marLeft w:val="0"/>
                      <w:marRight w:val="0"/>
                      <w:marTop w:val="0"/>
                      <w:marBottom w:val="0"/>
                      <w:divBdr>
                        <w:top w:val="none" w:sz="0" w:space="0" w:color="auto"/>
                        <w:left w:val="none" w:sz="0" w:space="0" w:color="auto"/>
                        <w:bottom w:val="none" w:sz="0" w:space="0" w:color="auto"/>
                        <w:right w:val="none" w:sz="0" w:space="0" w:color="auto"/>
                      </w:divBdr>
                    </w:div>
                    <w:div w:id="1047335268">
                      <w:marLeft w:val="0"/>
                      <w:marRight w:val="0"/>
                      <w:marTop w:val="0"/>
                      <w:marBottom w:val="0"/>
                      <w:divBdr>
                        <w:top w:val="none" w:sz="0" w:space="0" w:color="auto"/>
                        <w:left w:val="none" w:sz="0" w:space="0" w:color="auto"/>
                        <w:bottom w:val="none" w:sz="0" w:space="0" w:color="auto"/>
                        <w:right w:val="none" w:sz="0" w:space="0" w:color="auto"/>
                      </w:divBdr>
                    </w:div>
                    <w:div w:id="881673016">
                      <w:marLeft w:val="0"/>
                      <w:marRight w:val="0"/>
                      <w:marTop w:val="0"/>
                      <w:marBottom w:val="0"/>
                      <w:divBdr>
                        <w:top w:val="none" w:sz="0" w:space="0" w:color="auto"/>
                        <w:left w:val="none" w:sz="0" w:space="0" w:color="auto"/>
                        <w:bottom w:val="none" w:sz="0" w:space="0" w:color="auto"/>
                        <w:right w:val="none" w:sz="0" w:space="0" w:color="auto"/>
                      </w:divBdr>
                    </w:div>
                    <w:div w:id="1545095694">
                      <w:marLeft w:val="0"/>
                      <w:marRight w:val="0"/>
                      <w:marTop w:val="0"/>
                      <w:marBottom w:val="0"/>
                      <w:divBdr>
                        <w:top w:val="none" w:sz="0" w:space="0" w:color="auto"/>
                        <w:left w:val="none" w:sz="0" w:space="0" w:color="auto"/>
                        <w:bottom w:val="none" w:sz="0" w:space="0" w:color="auto"/>
                        <w:right w:val="none" w:sz="0" w:space="0" w:color="auto"/>
                      </w:divBdr>
                    </w:div>
                    <w:div w:id="119304386">
                      <w:marLeft w:val="0"/>
                      <w:marRight w:val="0"/>
                      <w:marTop w:val="0"/>
                      <w:marBottom w:val="0"/>
                      <w:divBdr>
                        <w:top w:val="none" w:sz="0" w:space="0" w:color="auto"/>
                        <w:left w:val="none" w:sz="0" w:space="0" w:color="auto"/>
                        <w:bottom w:val="none" w:sz="0" w:space="0" w:color="auto"/>
                        <w:right w:val="none" w:sz="0" w:space="0" w:color="auto"/>
                      </w:divBdr>
                    </w:div>
                    <w:div w:id="1754427340">
                      <w:marLeft w:val="0"/>
                      <w:marRight w:val="0"/>
                      <w:marTop w:val="0"/>
                      <w:marBottom w:val="0"/>
                      <w:divBdr>
                        <w:top w:val="none" w:sz="0" w:space="0" w:color="auto"/>
                        <w:left w:val="none" w:sz="0" w:space="0" w:color="auto"/>
                        <w:bottom w:val="none" w:sz="0" w:space="0" w:color="auto"/>
                        <w:right w:val="none" w:sz="0" w:space="0" w:color="auto"/>
                      </w:divBdr>
                    </w:div>
                    <w:div w:id="2075003260">
                      <w:marLeft w:val="0"/>
                      <w:marRight w:val="0"/>
                      <w:marTop w:val="0"/>
                      <w:marBottom w:val="0"/>
                      <w:divBdr>
                        <w:top w:val="none" w:sz="0" w:space="0" w:color="auto"/>
                        <w:left w:val="none" w:sz="0" w:space="0" w:color="auto"/>
                        <w:bottom w:val="none" w:sz="0" w:space="0" w:color="auto"/>
                        <w:right w:val="none" w:sz="0" w:space="0" w:color="auto"/>
                      </w:divBdr>
                    </w:div>
                    <w:div w:id="1620530966">
                      <w:marLeft w:val="0"/>
                      <w:marRight w:val="0"/>
                      <w:marTop w:val="0"/>
                      <w:marBottom w:val="0"/>
                      <w:divBdr>
                        <w:top w:val="none" w:sz="0" w:space="0" w:color="auto"/>
                        <w:left w:val="none" w:sz="0" w:space="0" w:color="auto"/>
                        <w:bottom w:val="none" w:sz="0" w:space="0" w:color="auto"/>
                        <w:right w:val="none" w:sz="0" w:space="0" w:color="auto"/>
                      </w:divBdr>
                    </w:div>
                    <w:div w:id="2133933474">
                      <w:marLeft w:val="0"/>
                      <w:marRight w:val="0"/>
                      <w:marTop w:val="0"/>
                      <w:marBottom w:val="0"/>
                      <w:divBdr>
                        <w:top w:val="none" w:sz="0" w:space="0" w:color="auto"/>
                        <w:left w:val="none" w:sz="0" w:space="0" w:color="auto"/>
                        <w:bottom w:val="none" w:sz="0" w:space="0" w:color="auto"/>
                        <w:right w:val="none" w:sz="0" w:space="0" w:color="auto"/>
                      </w:divBdr>
                    </w:div>
                    <w:div w:id="214857498">
                      <w:marLeft w:val="0"/>
                      <w:marRight w:val="0"/>
                      <w:marTop w:val="0"/>
                      <w:marBottom w:val="0"/>
                      <w:divBdr>
                        <w:top w:val="none" w:sz="0" w:space="0" w:color="auto"/>
                        <w:left w:val="none" w:sz="0" w:space="0" w:color="auto"/>
                        <w:bottom w:val="none" w:sz="0" w:space="0" w:color="auto"/>
                        <w:right w:val="none" w:sz="0" w:space="0" w:color="auto"/>
                      </w:divBdr>
                    </w:div>
                    <w:div w:id="1357732532">
                      <w:marLeft w:val="0"/>
                      <w:marRight w:val="0"/>
                      <w:marTop w:val="0"/>
                      <w:marBottom w:val="0"/>
                      <w:divBdr>
                        <w:top w:val="none" w:sz="0" w:space="0" w:color="auto"/>
                        <w:left w:val="none" w:sz="0" w:space="0" w:color="auto"/>
                        <w:bottom w:val="none" w:sz="0" w:space="0" w:color="auto"/>
                        <w:right w:val="none" w:sz="0" w:space="0" w:color="auto"/>
                      </w:divBdr>
                    </w:div>
                    <w:div w:id="1563559998">
                      <w:marLeft w:val="0"/>
                      <w:marRight w:val="0"/>
                      <w:marTop w:val="0"/>
                      <w:marBottom w:val="0"/>
                      <w:divBdr>
                        <w:top w:val="none" w:sz="0" w:space="0" w:color="auto"/>
                        <w:left w:val="none" w:sz="0" w:space="0" w:color="auto"/>
                        <w:bottom w:val="none" w:sz="0" w:space="0" w:color="auto"/>
                        <w:right w:val="none" w:sz="0" w:space="0" w:color="auto"/>
                      </w:divBdr>
                    </w:div>
                    <w:div w:id="1207645467">
                      <w:marLeft w:val="0"/>
                      <w:marRight w:val="0"/>
                      <w:marTop w:val="0"/>
                      <w:marBottom w:val="0"/>
                      <w:divBdr>
                        <w:top w:val="none" w:sz="0" w:space="0" w:color="auto"/>
                        <w:left w:val="none" w:sz="0" w:space="0" w:color="auto"/>
                        <w:bottom w:val="none" w:sz="0" w:space="0" w:color="auto"/>
                        <w:right w:val="none" w:sz="0" w:space="0" w:color="auto"/>
                      </w:divBdr>
                    </w:div>
                    <w:div w:id="1497498496">
                      <w:marLeft w:val="0"/>
                      <w:marRight w:val="0"/>
                      <w:marTop w:val="0"/>
                      <w:marBottom w:val="0"/>
                      <w:divBdr>
                        <w:top w:val="none" w:sz="0" w:space="0" w:color="auto"/>
                        <w:left w:val="none" w:sz="0" w:space="0" w:color="auto"/>
                        <w:bottom w:val="none" w:sz="0" w:space="0" w:color="auto"/>
                        <w:right w:val="none" w:sz="0" w:space="0" w:color="auto"/>
                      </w:divBdr>
                    </w:div>
                    <w:div w:id="1376924698">
                      <w:marLeft w:val="0"/>
                      <w:marRight w:val="0"/>
                      <w:marTop w:val="0"/>
                      <w:marBottom w:val="0"/>
                      <w:divBdr>
                        <w:top w:val="none" w:sz="0" w:space="0" w:color="auto"/>
                        <w:left w:val="none" w:sz="0" w:space="0" w:color="auto"/>
                        <w:bottom w:val="none" w:sz="0" w:space="0" w:color="auto"/>
                        <w:right w:val="none" w:sz="0" w:space="0" w:color="auto"/>
                      </w:divBdr>
                    </w:div>
                    <w:div w:id="1505631028">
                      <w:marLeft w:val="0"/>
                      <w:marRight w:val="0"/>
                      <w:marTop w:val="0"/>
                      <w:marBottom w:val="0"/>
                      <w:divBdr>
                        <w:top w:val="none" w:sz="0" w:space="0" w:color="auto"/>
                        <w:left w:val="none" w:sz="0" w:space="0" w:color="auto"/>
                        <w:bottom w:val="none" w:sz="0" w:space="0" w:color="auto"/>
                        <w:right w:val="none" w:sz="0" w:space="0" w:color="auto"/>
                      </w:divBdr>
                    </w:div>
                    <w:div w:id="822281477">
                      <w:marLeft w:val="0"/>
                      <w:marRight w:val="0"/>
                      <w:marTop w:val="0"/>
                      <w:marBottom w:val="0"/>
                      <w:divBdr>
                        <w:top w:val="none" w:sz="0" w:space="0" w:color="auto"/>
                        <w:left w:val="none" w:sz="0" w:space="0" w:color="auto"/>
                        <w:bottom w:val="none" w:sz="0" w:space="0" w:color="auto"/>
                        <w:right w:val="none" w:sz="0" w:space="0" w:color="auto"/>
                      </w:divBdr>
                    </w:div>
                    <w:div w:id="546139786">
                      <w:marLeft w:val="0"/>
                      <w:marRight w:val="0"/>
                      <w:marTop w:val="0"/>
                      <w:marBottom w:val="0"/>
                      <w:divBdr>
                        <w:top w:val="none" w:sz="0" w:space="0" w:color="auto"/>
                        <w:left w:val="none" w:sz="0" w:space="0" w:color="auto"/>
                        <w:bottom w:val="none" w:sz="0" w:space="0" w:color="auto"/>
                        <w:right w:val="none" w:sz="0" w:space="0" w:color="auto"/>
                      </w:divBdr>
                    </w:div>
                    <w:div w:id="1301031486">
                      <w:marLeft w:val="0"/>
                      <w:marRight w:val="0"/>
                      <w:marTop w:val="0"/>
                      <w:marBottom w:val="0"/>
                      <w:divBdr>
                        <w:top w:val="none" w:sz="0" w:space="0" w:color="auto"/>
                        <w:left w:val="none" w:sz="0" w:space="0" w:color="auto"/>
                        <w:bottom w:val="none" w:sz="0" w:space="0" w:color="auto"/>
                        <w:right w:val="none" w:sz="0" w:space="0" w:color="auto"/>
                      </w:divBdr>
                    </w:div>
                    <w:div w:id="679355094">
                      <w:marLeft w:val="0"/>
                      <w:marRight w:val="0"/>
                      <w:marTop w:val="0"/>
                      <w:marBottom w:val="0"/>
                      <w:divBdr>
                        <w:top w:val="none" w:sz="0" w:space="0" w:color="auto"/>
                        <w:left w:val="none" w:sz="0" w:space="0" w:color="auto"/>
                        <w:bottom w:val="none" w:sz="0" w:space="0" w:color="auto"/>
                        <w:right w:val="none" w:sz="0" w:space="0" w:color="auto"/>
                      </w:divBdr>
                    </w:div>
                    <w:div w:id="17972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3185">
          <w:marLeft w:val="0"/>
          <w:marRight w:val="0"/>
          <w:marTop w:val="0"/>
          <w:marBottom w:val="0"/>
          <w:divBdr>
            <w:top w:val="none" w:sz="0" w:space="0" w:color="auto"/>
            <w:left w:val="none" w:sz="0" w:space="0" w:color="auto"/>
            <w:bottom w:val="none" w:sz="0" w:space="0" w:color="auto"/>
            <w:right w:val="none" w:sz="0" w:space="0" w:color="auto"/>
          </w:divBdr>
          <w:divsChild>
            <w:div w:id="2126390172">
              <w:marLeft w:val="0"/>
              <w:marRight w:val="0"/>
              <w:marTop w:val="0"/>
              <w:marBottom w:val="0"/>
              <w:divBdr>
                <w:top w:val="none" w:sz="0" w:space="0" w:color="auto"/>
                <w:left w:val="none" w:sz="0" w:space="0" w:color="auto"/>
                <w:bottom w:val="none" w:sz="0" w:space="0" w:color="auto"/>
                <w:right w:val="none" w:sz="0" w:space="0" w:color="auto"/>
              </w:divBdr>
              <w:divsChild>
                <w:div w:id="814565211">
                  <w:marLeft w:val="0"/>
                  <w:marRight w:val="0"/>
                  <w:marTop w:val="0"/>
                  <w:marBottom w:val="0"/>
                  <w:divBdr>
                    <w:top w:val="none" w:sz="0" w:space="0" w:color="auto"/>
                    <w:left w:val="none" w:sz="0" w:space="0" w:color="auto"/>
                    <w:bottom w:val="none" w:sz="0" w:space="0" w:color="auto"/>
                    <w:right w:val="none" w:sz="0" w:space="0" w:color="auto"/>
                  </w:divBdr>
                </w:div>
                <w:div w:id="314530713">
                  <w:marLeft w:val="0"/>
                  <w:marRight w:val="0"/>
                  <w:marTop w:val="0"/>
                  <w:marBottom w:val="0"/>
                  <w:divBdr>
                    <w:top w:val="none" w:sz="0" w:space="0" w:color="auto"/>
                    <w:left w:val="none" w:sz="0" w:space="0" w:color="auto"/>
                    <w:bottom w:val="none" w:sz="0" w:space="0" w:color="auto"/>
                    <w:right w:val="none" w:sz="0" w:space="0" w:color="auto"/>
                  </w:divBdr>
                </w:div>
                <w:div w:id="2055502020">
                  <w:marLeft w:val="-150"/>
                  <w:marRight w:val="0"/>
                  <w:marTop w:val="0"/>
                  <w:marBottom w:val="0"/>
                  <w:divBdr>
                    <w:top w:val="none" w:sz="0" w:space="0" w:color="auto"/>
                    <w:left w:val="none" w:sz="0" w:space="0" w:color="auto"/>
                    <w:bottom w:val="none" w:sz="0" w:space="0" w:color="auto"/>
                    <w:right w:val="none" w:sz="0" w:space="0" w:color="auto"/>
                  </w:divBdr>
                  <w:divsChild>
                    <w:div w:id="342054132">
                      <w:marLeft w:val="0"/>
                      <w:marRight w:val="0"/>
                      <w:marTop w:val="0"/>
                      <w:marBottom w:val="0"/>
                      <w:divBdr>
                        <w:top w:val="none" w:sz="0" w:space="0" w:color="auto"/>
                        <w:left w:val="none" w:sz="0" w:space="0" w:color="auto"/>
                        <w:bottom w:val="none" w:sz="0" w:space="0" w:color="auto"/>
                        <w:right w:val="none" w:sz="0" w:space="0" w:color="auto"/>
                      </w:divBdr>
                    </w:div>
                    <w:div w:id="11881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4152">
          <w:marLeft w:val="0"/>
          <w:marRight w:val="0"/>
          <w:marTop w:val="0"/>
          <w:marBottom w:val="0"/>
          <w:divBdr>
            <w:top w:val="none" w:sz="0" w:space="0" w:color="auto"/>
            <w:left w:val="none" w:sz="0" w:space="0" w:color="auto"/>
            <w:bottom w:val="none" w:sz="0" w:space="0" w:color="auto"/>
            <w:right w:val="none" w:sz="0" w:space="0" w:color="auto"/>
          </w:divBdr>
          <w:divsChild>
            <w:div w:id="1910530036">
              <w:marLeft w:val="0"/>
              <w:marRight w:val="0"/>
              <w:marTop w:val="0"/>
              <w:marBottom w:val="0"/>
              <w:divBdr>
                <w:top w:val="none" w:sz="0" w:space="0" w:color="auto"/>
                <w:left w:val="none" w:sz="0" w:space="0" w:color="auto"/>
                <w:bottom w:val="none" w:sz="0" w:space="0" w:color="auto"/>
                <w:right w:val="none" w:sz="0" w:space="0" w:color="auto"/>
              </w:divBdr>
              <w:divsChild>
                <w:div w:id="782071861">
                  <w:marLeft w:val="0"/>
                  <w:marRight w:val="0"/>
                  <w:marTop w:val="0"/>
                  <w:marBottom w:val="0"/>
                  <w:divBdr>
                    <w:top w:val="none" w:sz="0" w:space="0" w:color="auto"/>
                    <w:left w:val="none" w:sz="0" w:space="0" w:color="auto"/>
                    <w:bottom w:val="none" w:sz="0" w:space="0" w:color="auto"/>
                    <w:right w:val="none" w:sz="0" w:space="0" w:color="auto"/>
                  </w:divBdr>
                </w:div>
                <w:div w:id="883298303">
                  <w:marLeft w:val="0"/>
                  <w:marRight w:val="0"/>
                  <w:marTop w:val="0"/>
                  <w:marBottom w:val="0"/>
                  <w:divBdr>
                    <w:top w:val="none" w:sz="0" w:space="0" w:color="auto"/>
                    <w:left w:val="none" w:sz="0" w:space="0" w:color="auto"/>
                    <w:bottom w:val="none" w:sz="0" w:space="0" w:color="auto"/>
                    <w:right w:val="none" w:sz="0" w:space="0" w:color="auto"/>
                  </w:divBdr>
                </w:div>
                <w:div w:id="981886767">
                  <w:marLeft w:val="0"/>
                  <w:marRight w:val="0"/>
                  <w:marTop w:val="0"/>
                  <w:marBottom w:val="0"/>
                  <w:divBdr>
                    <w:top w:val="none" w:sz="0" w:space="0" w:color="auto"/>
                    <w:left w:val="none" w:sz="0" w:space="0" w:color="auto"/>
                    <w:bottom w:val="none" w:sz="0" w:space="0" w:color="auto"/>
                    <w:right w:val="none" w:sz="0" w:space="0" w:color="auto"/>
                  </w:divBdr>
                </w:div>
                <w:div w:id="668674734">
                  <w:marLeft w:val="0"/>
                  <w:marRight w:val="0"/>
                  <w:marTop w:val="0"/>
                  <w:marBottom w:val="0"/>
                  <w:divBdr>
                    <w:top w:val="none" w:sz="0" w:space="0" w:color="auto"/>
                    <w:left w:val="none" w:sz="0" w:space="0" w:color="auto"/>
                    <w:bottom w:val="none" w:sz="0" w:space="0" w:color="auto"/>
                    <w:right w:val="none" w:sz="0" w:space="0" w:color="auto"/>
                  </w:divBdr>
                </w:div>
                <w:div w:id="1602226255">
                  <w:marLeft w:val="0"/>
                  <w:marRight w:val="0"/>
                  <w:marTop w:val="0"/>
                  <w:marBottom w:val="0"/>
                  <w:divBdr>
                    <w:top w:val="none" w:sz="0" w:space="0" w:color="auto"/>
                    <w:left w:val="none" w:sz="0" w:space="0" w:color="auto"/>
                    <w:bottom w:val="none" w:sz="0" w:space="0" w:color="auto"/>
                    <w:right w:val="none" w:sz="0" w:space="0" w:color="auto"/>
                  </w:divBdr>
                </w:div>
                <w:div w:id="1052191828">
                  <w:marLeft w:val="0"/>
                  <w:marRight w:val="0"/>
                  <w:marTop w:val="0"/>
                  <w:marBottom w:val="0"/>
                  <w:divBdr>
                    <w:top w:val="none" w:sz="0" w:space="0" w:color="auto"/>
                    <w:left w:val="none" w:sz="0" w:space="0" w:color="auto"/>
                    <w:bottom w:val="none" w:sz="0" w:space="0" w:color="auto"/>
                    <w:right w:val="none" w:sz="0" w:space="0" w:color="auto"/>
                  </w:divBdr>
                </w:div>
                <w:div w:id="581640917">
                  <w:marLeft w:val="0"/>
                  <w:marRight w:val="0"/>
                  <w:marTop w:val="0"/>
                  <w:marBottom w:val="0"/>
                  <w:divBdr>
                    <w:top w:val="none" w:sz="0" w:space="0" w:color="auto"/>
                    <w:left w:val="none" w:sz="0" w:space="0" w:color="auto"/>
                    <w:bottom w:val="none" w:sz="0" w:space="0" w:color="auto"/>
                    <w:right w:val="none" w:sz="0" w:space="0" w:color="auto"/>
                  </w:divBdr>
                </w:div>
                <w:div w:id="1714424905">
                  <w:marLeft w:val="0"/>
                  <w:marRight w:val="0"/>
                  <w:marTop w:val="0"/>
                  <w:marBottom w:val="0"/>
                  <w:divBdr>
                    <w:top w:val="none" w:sz="0" w:space="0" w:color="auto"/>
                    <w:left w:val="none" w:sz="0" w:space="0" w:color="auto"/>
                    <w:bottom w:val="none" w:sz="0" w:space="0" w:color="auto"/>
                    <w:right w:val="none" w:sz="0" w:space="0" w:color="auto"/>
                  </w:divBdr>
                </w:div>
                <w:div w:id="1499728289">
                  <w:marLeft w:val="0"/>
                  <w:marRight w:val="0"/>
                  <w:marTop w:val="0"/>
                  <w:marBottom w:val="0"/>
                  <w:divBdr>
                    <w:top w:val="none" w:sz="0" w:space="0" w:color="auto"/>
                    <w:left w:val="none" w:sz="0" w:space="0" w:color="auto"/>
                    <w:bottom w:val="none" w:sz="0" w:space="0" w:color="auto"/>
                    <w:right w:val="none" w:sz="0" w:space="0" w:color="auto"/>
                  </w:divBdr>
                </w:div>
                <w:div w:id="2018068790">
                  <w:marLeft w:val="0"/>
                  <w:marRight w:val="0"/>
                  <w:marTop w:val="0"/>
                  <w:marBottom w:val="0"/>
                  <w:divBdr>
                    <w:top w:val="none" w:sz="0" w:space="0" w:color="auto"/>
                    <w:left w:val="none" w:sz="0" w:space="0" w:color="auto"/>
                    <w:bottom w:val="none" w:sz="0" w:space="0" w:color="auto"/>
                    <w:right w:val="none" w:sz="0" w:space="0" w:color="auto"/>
                  </w:divBdr>
                </w:div>
                <w:div w:id="819661759">
                  <w:marLeft w:val="0"/>
                  <w:marRight w:val="0"/>
                  <w:marTop w:val="0"/>
                  <w:marBottom w:val="0"/>
                  <w:divBdr>
                    <w:top w:val="none" w:sz="0" w:space="0" w:color="auto"/>
                    <w:left w:val="none" w:sz="0" w:space="0" w:color="auto"/>
                    <w:bottom w:val="none" w:sz="0" w:space="0" w:color="auto"/>
                    <w:right w:val="none" w:sz="0" w:space="0" w:color="auto"/>
                  </w:divBdr>
                </w:div>
                <w:div w:id="402487596">
                  <w:marLeft w:val="0"/>
                  <w:marRight w:val="0"/>
                  <w:marTop w:val="0"/>
                  <w:marBottom w:val="0"/>
                  <w:divBdr>
                    <w:top w:val="none" w:sz="0" w:space="0" w:color="auto"/>
                    <w:left w:val="none" w:sz="0" w:space="0" w:color="auto"/>
                    <w:bottom w:val="none" w:sz="0" w:space="0" w:color="auto"/>
                    <w:right w:val="none" w:sz="0" w:space="0" w:color="auto"/>
                  </w:divBdr>
                </w:div>
                <w:div w:id="946085011">
                  <w:marLeft w:val="0"/>
                  <w:marRight w:val="0"/>
                  <w:marTop w:val="0"/>
                  <w:marBottom w:val="0"/>
                  <w:divBdr>
                    <w:top w:val="none" w:sz="0" w:space="0" w:color="auto"/>
                    <w:left w:val="none" w:sz="0" w:space="0" w:color="auto"/>
                    <w:bottom w:val="none" w:sz="0" w:space="0" w:color="auto"/>
                    <w:right w:val="none" w:sz="0" w:space="0" w:color="auto"/>
                  </w:divBdr>
                </w:div>
                <w:div w:id="1211570460">
                  <w:marLeft w:val="0"/>
                  <w:marRight w:val="0"/>
                  <w:marTop w:val="0"/>
                  <w:marBottom w:val="0"/>
                  <w:divBdr>
                    <w:top w:val="none" w:sz="0" w:space="0" w:color="auto"/>
                    <w:left w:val="none" w:sz="0" w:space="0" w:color="auto"/>
                    <w:bottom w:val="none" w:sz="0" w:space="0" w:color="auto"/>
                    <w:right w:val="none" w:sz="0" w:space="0" w:color="auto"/>
                  </w:divBdr>
                </w:div>
                <w:div w:id="1692300606">
                  <w:marLeft w:val="0"/>
                  <w:marRight w:val="0"/>
                  <w:marTop w:val="0"/>
                  <w:marBottom w:val="0"/>
                  <w:divBdr>
                    <w:top w:val="none" w:sz="0" w:space="0" w:color="auto"/>
                    <w:left w:val="none" w:sz="0" w:space="0" w:color="auto"/>
                    <w:bottom w:val="none" w:sz="0" w:space="0" w:color="auto"/>
                    <w:right w:val="none" w:sz="0" w:space="0" w:color="auto"/>
                  </w:divBdr>
                </w:div>
                <w:div w:id="1746756751">
                  <w:marLeft w:val="0"/>
                  <w:marRight w:val="0"/>
                  <w:marTop w:val="0"/>
                  <w:marBottom w:val="0"/>
                  <w:divBdr>
                    <w:top w:val="none" w:sz="0" w:space="0" w:color="auto"/>
                    <w:left w:val="none" w:sz="0" w:space="0" w:color="auto"/>
                    <w:bottom w:val="none" w:sz="0" w:space="0" w:color="auto"/>
                    <w:right w:val="none" w:sz="0" w:space="0" w:color="auto"/>
                  </w:divBdr>
                </w:div>
                <w:div w:id="1787312511">
                  <w:marLeft w:val="0"/>
                  <w:marRight w:val="0"/>
                  <w:marTop w:val="0"/>
                  <w:marBottom w:val="0"/>
                  <w:divBdr>
                    <w:top w:val="none" w:sz="0" w:space="0" w:color="auto"/>
                    <w:left w:val="none" w:sz="0" w:space="0" w:color="auto"/>
                    <w:bottom w:val="none" w:sz="0" w:space="0" w:color="auto"/>
                    <w:right w:val="none" w:sz="0" w:space="0" w:color="auto"/>
                  </w:divBdr>
                </w:div>
                <w:div w:id="1630041080">
                  <w:marLeft w:val="0"/>
                  <w:marRight w:val="0"/>
                  <w:marTop w:val="0"/>
                  <w:marBottom w:val="0"/>
                  <w:divBdr>
                    <w:top w:val="none" w:sz="0" w:space="0" w:color="auto"/>
                    <w:left w:val="none" w:sz="0" w:space="0" w:color="auto"/>
                    <w:bottom w:val="none" w:sz="0" w:space="0" w:color="auto"/>
                    <w:right w:val="none" w:sz="0" w:space="0" w:color="auto"/>
                  </w:divBdr>
                </w:div>
                <w:div w:id="384256217">
                  <w:marLeft w:val="0"/>
                  <w:marRight w:val="0"/>
                  <w:marTop w:val="0"/>
                  <w:marBottom w:val="0"/>
                  <w:divBdr>
                    <w:top w:val="none" w:sz="0" w:space="0" w:color="auto"/>
                    <w:left w:val="none" w:sz="0" w:space="0" w:color="auto"/>
                    <w:bottom w:val="none" w:sz="0" w:space="0" w:color="auto"/>
                    <w:right w:val="none" w:sz="0" w:space="0" w:color="auto"/>
                  </w:divBdr>
                </w:div>
                <w:div w:id="1233586055">
                  <w:marLeft w:val="0"/>
                  <w:marRight w:val="0"/>
                  <w:marTop w:val="0"/>
                  <w:marBottom w:val="0"/>
                  <w:divBdr>
                    <w:top w:val="none" w:sz="0" w:space="0" w:color="auto"/>
                    <w:left w:val="none" w:sz="0" w:space="0" w:color="auto"/>
                    <w:bottom w:val="none" w:sz="0" w:space="0" w:color="auto"/>
                    <w:right w:val="none" w:sz="0" w:space="0" w:color="auto"/>
                  </w:divBdr>
                </w:div>
                <w:div w:id="1046373970">
                  <w:marLeft w:val="0"/>
                  <w:marRight w:val="0"/>
                  <w:marTop w:val="0"/>
                  <w:marBottom w:val="0"/>
                  <w:divBdr>
                    <w:top w:val="none" w:sz="0" w:space="0" w:color="auto"/>
                    <w:left w:val="none" w:sz="0" w:space="0" w:color="auto"/>
                    <w:bottom w:val="none" w:sz="0" w:space="0" w:color="auto"/>
                    <w:right w:val="none" w:sz="0" w:space="0" w:color="auto"/>
                  </w:divBdr>
                </w:div>
                <w:div w:id="79252767">
                  <w:marLeft w:val="0"/>
                  <w:marRight w:val="0"/>
                  <w:marTop w:val="0"/>
                  <w:marBottom w:val="0"/>
                  <w:divBdr>
                    <w:top w:val="none" w:sz="0" w:space="0" w:color="auto"/>
                    <w:left w:val="none" w:sz="0" w:space="0" w:color="auto"/>
                    <w:bottom w:val="none" w:sz="0" w:space="0" w:color="auto"/>
                    <w:right w:val="none" w:sz="0" w:space="0" w:color="auto"/>
                  </w:divBdr>
                </w:div>
                <w:div w:id="1226987158">
                  <w:marLeft w:val="0"/>
                  <w:marRight w:val="0"/>
                  <w:marTop w:val="0"/>
                  <w:marBottom w:val="0"/>
                  <w:divBdr>
                    <w:top w:val="none" w:sz="0" w:space="0" w:color="auto"/>
                    <w:left w:val="none" w:sz="0" w:space="0" w:color="auto"/>
                    <w:bottom w:val="none" w:sz="0" w:space="0" w:color="auto"/>
                    <w:right w:val="none" w:sz="0" w:space="0" w:color="auto"/>
                  </w:divBdr>
                </w:div>
                <w:div w:id="1626043742">
                  <w:marLeft w:val="0"/>
                  <w:marRight w:val="0"/>
                  <w:marTop w:val="0"/>
                  <w:marBottom w:val="0"/>
                  <w:divBdr>
                    <w:top w:val="none" w:sz="0" w:space="0" w:color="auto"/>
                    <w:left w:val="none" w:sz="0" w:space="0" w:color="auto"/>
                    <w:bottom w:val="none" w:sz="0" w:space="0" w:color="auto"/>
                    <w:right w:val="none" w:sz="0" w:space="0" w:color="auto"/>
                  </w:divBdr>
                </w:div>
                <w:div w:id="789398316">
                  <w:marLeft w:val="0"/>
                  <w:marRight w:val="0"/>
                  <w:marTop w:val="0"/>
                  <w:marBottom w:val="0"/>
                  <w:divBdr>
                    <w:top w:val="none" w:sz="0" w:space="0" w:color="auto"/>
                    <w:left w:val="none" w:sz="0" w:space="0" w:color="auto"/>
                    <w:bottom w:val="none" w:sz="0" w:space="0" w:color="auto"/>
                    <w:right w:val="none" w:sz="0" w:space="0" w:color="auto"/>
                  </w:divBdr>
                </w:div>
                <w:div w:id="227882283">
                  <w:marLeft w:val="0"/>
                  <w:marRight w:val="0"/>
                  <w:marTop w:val="0"/>
                  <w:marBottom w:val="0"/>
                  <w:divBdr>
                    <w:top w:val="none" w:sz="0" w:space="0" w:color="auto"/>
                    <w:left w:val="none" w:sz="0" w:space="0" w:color="auto"/>
                    <w:bottom w:val="none" w:sz="0" w:space="0" w:color="auto"/>
                    <w:right w:val="none" w:sz="0" w:space="0" w:color="auto"/>
                  </w:divBdr>
                </w:div>
                <w:div w:id="948976698">
                  <w:marLeft w:val="0"/>
                  <w:marRight w:val="0"/>
                  <w:marTop w:val="0"/>
                  <w:marBottom w:val="0"/>
                  <w:divBdr>
                    <w:top w:val="none" w:sz="0" w:space="0" w:color="auto"/>
                    <w:left w:val="none" w:sz="0" w:space="0" w:color="auto"/>
                    <w:bottom w:val="none" w:sz="0" w:space="0" w:color="auto"/>
                    <w:right w:val="none" w:sz="0" w:space="0" w:color="auto"/>
                  </w:divBdr>
                </w:div>
                <w:div w:id="332758324">
                  <w:marLeft w:val="0"/>
                  <w:marRight w:val="0"/>
                  <w:marTop w:val="0"/>
                  <w:marBottom w:val="0"/>
                  <w:divBdr>
                    <w:top w:val="none" w:sz="0" w:space="0" w:color="auto"/>
                    <w:left w:val="none" w:sz="0" w:space="0" w:color="auto"/>
                    <w:bottom w:val="none" w:sz="0" w:space="0" w:color="auto"/>
                    <w:right w:val="none" w:sz="0" w:space="0" w:color="auto"/>
                  </w:divBdr>
                </w:div>
                <w:div w:id="1434472668">
                  <w:marLeft w:val="0"/>
                  <w:marRight w:val="0"/>
                  <w:marTop w:val="0"/>
                  <w:marBottom w:val="0"/>
                  <w:divBdr>
                    <w:top w:val="none" w:sz="0" w:space="0" w:color="auto"/>
                    <w:left w:val="none" w:sz="0" w:space="0" w:color="auto"/>
                    <w:bottom w:val="none" w:sz="0" w:space="0" w:color="auto"/>
                    <w:right w:val="none" w:sz="0" w:space="0" w:color="auto"/>
                  </w:divBdr>
                </w:div>
                <w:div w:id="469715590">
                  <w:marLeft w:val="0"/>
                  <w:marRight w:val="0"/>
                  <w:marTop w:val="0"/>
                  <w:marBottom w:val="0"/>
                  <w:divBdr>
                    <w:top w:val="none" w:sz="0" w:space="0" w:color="auto"/>
                    <w:left w:val="none" w:sz="0" w:space="0" w:color="auto"/>
                    <w:bottom w:val="none" w:sz="0" w:space="0" w:color="auto"/>
                    <w:right w:val="none" w:sz="0" w:space="0" w:color="auto"/>
                  </w:divBdr>
                </w:div>
                <w:div w:id="286669238">
                  <w:marLeft w:val="0"/>
                  <w:marRight w:val="0"/>
                  <w:marTop w:val="0"/>
                  <w:marBottom w:val="0"/>
                  <w:divBdr>
                    <w:top w:val="none" w:sz="0" w:space="0" w:color="auto"/>
                    <w:left w:val="none" w:sz="0" w:space="0" w:color="auto"/>
                    <w:bottom w:val="none" w:sz="0" w:space="0" w:color="auto"/>
                    <w:right w:val="none" w:sz="0" w:space="0" w:color="auto"/>
                  </w:divBdr>
                </w:div>
                <w:div w:id="424889896">
                  <w:marLeft w:val="0"/>
                  <w:marRight w:val="0"/>
                  <w:marTop w:val="0"/>
                  <w:marBottom w:val="0"/>
                  <w:divBdr>
                    <w:top w:val="none" w:sz="0" w:space="0" w:color="auto"/>
                    <w:left w:val="none" w:sz="0" w:space="0" w:color="auto"/>
                    <w:bottom w:val="none" w:sz="0" w:space="0" w:color="auto"/>
                    <w:right w:val="none" w:sz="0" w:space="0" w:color="auto"/>
                  </w:divBdr>
                </w:div>
                <w:div w:id="1914580908">
                  <w:marLeft w:val="0"/>
                  <w:marRight w:val="0"/>
                  <w:marTop w:val="0"/>
                  <w:marBottom w:val="0"/>
                  <w:divBdr>
                    <w:top w:val="none" w:sz="0" w:space="0" w:color="auto"/>
                    <w:left w:val="none" w:sz="0" w:space="0" w:color="auto"/>
                    <w:bottom w:val="none" w:sz="0" w:space="0" w:color="auto"/>
                    <w:right w:val="none" w:sz="0" w:space="0" w:color="auto"/>
                  </w:divBdr>
                </w:div>
                <w:div w:id="32704139">
                  <w:marLeft w:val="0"/>
                  <w:marRight w:val="0"/>
                  <w:marTop w:val="0"/>
                  <w:marBottom w:val="0"/>
                  <w:divBdr>
                    <w:top w:val="none" w:sz="0" w:space="0" w:color="auto"/>
                    <w:left w:val="none" w:sz="0" w:space="0" w:color="auto"/>
                    <w:bottom w:val="none" w:sz="0" w:space="0" w:color="auto"/>
                    <w:right w:val="none" w:sz="0" w:space="0" w:color="auto"/>
                  </w:divBdr>
                </w:div>
                <w:div w:id="119619605">
                  <w:marLeft w:val="0"/>
                  <w:marRight w:val="0"/>
                  <w:marTop w:val="0"/>
                  <w:marBottom w:val="0"/>
                  <w:divBdr>
                    <w:top w:val="none" w:sz="0" w:space="0" w:color="auto"/>
                    <w:left w:val="none" w:sz="0" w:space="0" w:color="auto"/>
                    <w:bottom w:val="none" w:sz="0" w:space="0" w:color="auto"/>
                    <w:right w:val="none" w:sz="0" w:space="0" w:color="auto"/>
                  </w:divBdr>
                </w:div>
                <w:div w:id="1926065036">
                  <w:marLeft w:val="0"/>
                  <w:marRight w:val="0"/>
                  <w:marTop w:val="0"/>
                  <w:marBottom w:val="0"/>
                  <w:divBdr>
                    <w:top w:val="none" w:sz="0" w:space="0" w:color="auto"/>
                    <w:left w:val="none" w:sz="0" w:space="0" w:color="auto"/>
                    <w:bottom w:val="none" w:sz="0" w:space="0" w:color="auto"/>
                    <w:right w:val="none" w:sz="0" w:space="0" w:color="auto"/>
                  </w:divBdr>
                </w:div>
                <w:div w:id="268709472">
                  <w:marLeft w:val="0"/>
                  <w:marRight w:val="0"/>
                  <w:marTop w:val="0"/>
                  <w:marBottom w:val="0"/>
                  <w:divBdr>
                    <w:top w:val="none" w:sz="0" w:space="0" w:color="auto"/>
                    <w:left w:val="none" w:sz="0" w:space="0" w:color="auto"/>
                    <w:bottom w:val="none" w:sz="0" w:space="0" w:color="auto"/>
                    <w:right w:val="none" w:sz="0" w:space="0" w:color="auto"/>
                  </w:divBdr>
                </w:div>
                <w:div w:id="580213355">
                  <w:marLeft w:val="0"/>
                  <w:marRight w:val="0"/>
                  <w:marTop w:val="0"/>
                  <w:marBottom w:val="0"/>
                  <w:divBdr>
                    <w:top w:val="none" w:sz="0" w:space="0" w:color="auto"/>
                    <w:left w:val="none" w:sz="0" w:space="0" w:color="auto"/>
                    <w:bottom w:val="none" w:sz="0" w:space="0" w:color="auto"/>
                    <w:right w:val="none" w:sz="0" w:space="0" w:color="auto"/>
                  </w:divBdr>
                </w:div>
                <w:div w:id="1365247923">
                  <w:marLeft w:val="0"/>
                  <w:marRight w:val="0"/>
                  <w:marTop w:val="0"/>
                  <w:marBottom w:val="0"/>
                  <w:divBdr>
                    <w:top w:val="none" w:sz="0" w:space="0" w:color="auto"/>
                    <w:left w:val="none" w:sz="0" w:space="0" w:color="auto"/>
                    <w:bottom w:val="none" w:sz="0" w:space="0" w:color="auto"/>
                    <w:right w:val="none" w:sz="0" w:space="0" w:color="auto"/>
                  </w:divBdr>
                </w:div>
                <w:div w:id="1871609081">
                  <w:marLeft w:val="0"/>
                  <w:marRight w:val="0"/>
                  <w:marTop w:val="0"/>
                  <w:marBottom w:val="0"/>
                  <w:divBdr>
                    <w:top w:val="none" w:sz="0" w:space="0" w:color="auto"/>
                    <w:left w:val="none" w:sz="0" w:space="0" w:color="auto"/>
                    <w:bottom w:val="none" w:sz="0" w:space="0" w:color="auto"/>
                    <w:right w:val="none" w:sz="0" w:space="0" w:color="auto"/>
                  </w:divBdr>
                </w:div>
                <w:div w:id="182480798">
                  <w:marLeft w:val="0"/>
                  <w:marRight w:val="0"/>
                  <w:marTop w:val="0"/>
                  <w:marBottom w:val="0"/>
                  <w:divBdr>
                    <w:top w:val="none" w:sz="0" w:space="0" w:color="auto"/>
                    <w:left w:val="none" w:sz="0" w:space="0" w:color="auto"/>
                    <w:bottom w:val="none" w:sz="0" w:space="0" w:color="auto"/>
                    <w:right w:val="none" w:sz="0" w:space="0" w:color="auto"/>
                  </w:divBdr>
                </w:div>
                <w:div w:id="708333916">
                  <w:marLeft w:val="0"/>
                  <w:marRight w:val="0"/>
                  <w:marTop w:val="0"/>
                  <w:marBottom w:val="0"/>
                  <w:divBdr>
                    <w:top w:val="none" w:sz="0" w:space="0" w:color="auto"/>
                    <w:left w:val="none" w:sz="0" w:space="0" w:color="auto"/>
                    <w:bottom w:val="none" w:sz="0" w:space="0" w:color="auto"/>
                    <w:right w:val="none" w:sz="0" w:space="0" w:color="auto"/>
                  </w:divBdr>
                </w:div>
                <w:div w:id="1226139184">
                  <w:marLeft w:val="0"/>
                  <w:marRight w:val="0"/>
                  <w:marTop w:val="0"/>
                  <w:marBottom w:val="0"/>
                  <w:divBdr>
                    <w:top w:val="none" w:sz="0" w:space="0" w:color="auto"/>
                    <w:left w:val="none" w:sz="0" w:space="0" w:color="auto"/>
                    <w:bottom w:val="none" w:sz="0" w:space="0" w:color="auto"/>
                    <w:right w:val="none" w:sz="0" w:space="0" w:color="auto"/>
                  </w:divBdr>
                </w:div>
                <w:div w:id="1655332663">
                  <w:marLeft w:val="0"/>
                  <w:marRight w:val="0"/>
                  <w:marTop w:val="0"/>
                  <w:marBottom w:val="0"/>
                  <w:divBdr>
                    <w:top w:val="none" w:sz="0" w:space="0" w:color="auto"/>
                    <w:left w:val="none" w:sz="0" w:space="0" w:color="auto"/>
                    <w:bottom w:val="none" w:sz="0" w:space="0" w:color="auto"/>
                    <w:right w:val="none" w:sz="0" w:space="0" w:color="auto"/>
                  </w:divBdr>
                </w:div>
                <w:div w:id="1738238194">
                  <w:marLeft w:val="0"/>
                  <w:marRight w:val="0"/>
                  <w:marTop w:val="0"/>
                  <w:marBottom w:val="0"/>
                  <w:divBdr>
                    <w:top w:val="none" w:sz="0" w:space="0" w:color="auto"/>
                    <w:left w:val="none" w:sz="0" w:space="0" w:color="auto"/>
                    <w:bottom w:val="none" w:sz="0" w:space="0" w:color="auto"/>
                    <w:right w:val="none" w:sz="0" w:space="0" w:color="auto"/>
                  </w:divBdr>
                </w:div>
                <w:div w:id="1160585362">
                  <w:marLeft w:val="0"/>
                  <w:marRight w:val="0"/>
                  <w:marTop w:val="0"/>
                  <w:marBottom w:val="0"/>
                  <w:divBdr>
                    <w:top w:val="none" w:sz="0" w:space="0" w:color="auto"/>
                    <w:left w:val="none" w:sz="0" w:space="0" w:color="auto"/>
                    <w:bottom w:val="none" w:sz="0" w:space="0" w:color="auto"/>
                    <w:right w:val="none" w:sz="0" w:space="0" w:color="auto"/>
                  </w:divBdr>
                </w:div>
                <w:div w:id="601768753">
                  <w:marLeft w:val="0"/>
                  <w:marRight w:val="0"/>
                  <w:marTop w:val="0"/>
                  <w:marBottom w:val="0"/>
                  <w:divBdr>
                    <w:top w:val="none" w:sz="0" w:space="0" w:color="auto"/>
                    <w:left w:val="none" w:sz="0" w:space="0" w:color="auto"/>
                    <w:bottom w:val="none" w:sz="0" w:space="0" w:color="auto"/>
                    <w:right w:val="none" w:sz="0" w:space="0" w:color="auto"/>
                  </w:divBdr>
                </w:div>
                <w:div w:id="1097092499">
                  <w:marLeft w:val="0"/>
                  <w:marRight w:val="0"/>
                  <w:marTop w:val="0"/>
                  <w:marBottom w:val="0"/>
                  <w:divBdr>
                    <w:top w:val="none" w:sz="0" w:space="0" w:color="auto"/>
                    <w:left w:val="none" w:sz="0" w:space="0" w:color="auto"/>
                    <w:bottom w:val="none" w:sz="0" w:space="0" w:color="auto"/>
                    <w:right w:val="none" w:sz="0" w:space="0" w:color="auto"/>
                  </w:divBdr>
                </w:div>
                <w:div w:id="692342853">
                  <w:marLeft w:val="0"/>
                  <w:marRight w:val="0"/>
                  <w:marTop w:val="0"/>
                  <w:marBottom w:val="0"/>
                  <w:divBdr>
                    <w:top w:val="none" w:sz="0" w:space="0" w:color="auto"/>
                    <w:left w:val="none" w:sz="0" w:space="0" w:color="auto"/>
                    <w:bottom w:val="none" w:sz="0" w:space="0" w:color="auto"/>
                    <w:right w:val="none" w:sz="0" w:space="0" w:color="auto"/>
                  </w:divBdr>
                </w:div>
                <w:div w:id="164588648">
                  <w:marLeft w:val="0"/>
                  <w:marRight w:val="0"/>
                  <w:marTop w:val="0"/>
                  <w:marBottom w:val="0"/>
                  <w:divBdr>
                    <w:top w:val="none" w:sz="0" w:space="0" w:color="auto"/>
                    <w:left w:val="none" w:sz="0" w:space="0" w:color="auto"/>
                    <w:bottom w:val="none" w:sz="0" w:space="0" w:color="auto"/>
                    <w:right w:val="none" w:sz="0" w:space="0" w:color="auto"/>
                  </w:divBdr>
                </w:div>
                <w:div w:id="116723696">
                  <w:marLeft w:val="0"/>
                  <w:marRight w:val="0"/>
                  <w:marTop w:val="0"/>
                  <w:marBottom w:val="0"/>
                  <w:divBdr>
                    <w:top w:val="none" w:sz="0" w:space="0" w:color="auto"/>
                    <w:left w:val="none" w:sz="0" w:space="0" w:color="auto"/>
                    <w:bottom w:val="none" w:sz="0" w:space="0" w:color="auto"/>
                    <w:right w:val="none" w:sz="0" w:space="0" w:color="auto"/>
                  </w:divBdr>
                </w:div>
                <w:div w:id="131169231">
                  <w:marLeft w:val="0"/>
                  <w:marRight w:val="0"/>
                  <w:marTop w:val="0"/>
                  <w:marBottom w:val="0"/>
                  <w:divBdr>
                    <w:top w:val="none" w:sz="0" w:space="0" w:color="auto"/>
                    <w:left w:val="none" w:sz="0" w:space="0" w:color="auto"/>
                    <w:bottom w:val="none" w:sz="0" w:space="0" w:color="auto"/>
                    <w:right w:val="none" w:sz="0" w:space="0" w:color="auto"/>
                  </w:divBdr>
                </w:div>
                <w:div w:id="1592466717">
                  <w:marLeft w:val="0"/>
                  <w:marRight w:val="0"/>
                  <w:marTop w:val="0"/>
                  <w:marBottom w:val="0"/>
                  <w:divBdr>
                    <w:top w:val="none" w:sz="0" w:space="0" w:color="auto"/>
                    <w:left w:val="none" w:sz="0" w:space="0" w:color="auto"/>
                    <w:bottom w:val="none" w:sz="0" w:space="0" w:color="auto"/>
                    <w:right w:val="none" w:sz="0" w:space="0" w:color="auto"/>
                  </w:divBdr>
                </w:div>
                <w:div w:id="2006397666">
                  <w:marLeft w:val="0"/>
                  <w:marRight w:val="0"/>
                  <w:marTop w:val="0"/>
                  <w:marBottom w:val="0"/>
                  <w:divBdr>
                    <w:top w:val="none" w:sz="0" w:space="0" w:color="auto"/>
                    <w:left w:val="none" w:sz="0" w:space="0" w:color="auto"/>
                    <w:bottom w:val="none" w:sz="0" w:space="0" w:color="auto"/>
                    <w:right w:val="none" w:sz="0" w:space="0" w:color="auto"/>
                  </w:divBdr>
                </w:div>
                <w:div w:id="646016773">
                  <w:marLeft w:val="0"/>
                  <w:marRight w:val="0"/>
                  <w:marTop w:val="0"/>
                  <w:marBottom w:val="0"/>
                  <w:divBdr>
                    <w:top w:val="none" w:sz="0" w:space="0" w:color="auto"/>
                    <w:left w:val="none" w:sz="0" w:space="0" w:color="auto"/>
                    <w:bottom w:val="none" w:sz="0" w:space="0" w:color="auto"/>
                    <w:right w:val="none" w:sz="0" w:space="0" w:color="auto"/>
                  </w:divBdr>
                </w:div>
                <w:div w:id="1251886484">
                  <w:marLeft w:val="0"/>
                  <w:marRight w:val="0"/>
                  <w:marTop w:val="0"/>
                  <w:marBottom w:val="0"/>
                  <w:divBdr>
                    <w:top w:val="none" w:sz="0" w:space="0" w:color="auto"/>
                    <w:left w:val="none" w:sz="0" w:space="0" w:color="auto"/>
                    <w:bottom w:val="none" w:sz="0" w:space="0" w:color="auto"/>
                    <w:right w:val="none" w:sz="0" w:space="0" w:color="auto"/>
                  </w:divBdr>
                </w:div>
                <w:div w:id="1549992405">
                  <w:marLeft w:val="0"/>
                  <w:marRight w:val="0"/>
                  <w:marTop w:val="0"/>
                  <w:marBottom w:val="0"/>
                  <w:divBdr>
                    <w:top w:val="none" w:sz="0" w:space="0" w:color="auto"/>
                    <w:left w:val="none" w:sz="0" w:space="0" w:color="auto"/>
                    <w:bottom w:val="none" w:sz="0" w:space="0" w:color="auto"/>
                    <w:right w:val="none" w:sz="0" w:space="0" w:color="auto"/>
                  </w:divBdr>
                </w:div>
                <w:div w:id="1266889372">
                  <w:marLeft w:val="0"/>
                  <w:marRight w:val="0"/>
                  <w:marTop w:val="0"/>
                  <w:marBottom w:val="0"/>
                  <w:divBdr>
                    <w:top w:val="none" w:sz="0" w:space="0" w:color="auto"/>
                    <w:left w:val="none" w:sz="0" w:space="0" w:color="auto"/>
                    <w:bottom w:val="none" w:sz="0" w:space="0" w:color="auto"/>
                    <w:right w:val="none" w:sz="0" w:space="0" w:color="auto"/>
                  </w:divBdr>
                </w:div>
                <w:div w:id="815685390">
                  <w:marLeft w:val="0"/>
                  <w:marRight w:val="0"/>
                  <w:marTop w:val="0"/>
                  <w:marBottom w:val="0"/>
                  <w:divBdr>
                    <w:top w:val="none" w:sz="0" w:space="0" w:color="auto"/>
                    <w:left w:val="none" w:sz="0" w:space="0" w:color="auto"/>
                    <w:bottom w:val="none" w:sz="0" w:space="0" w:color="auto"/>
                    <w:right w:val="none" w:sz="0" w:space="0" w:color="auto"/>
                  </w:divBdr>
                </w:div>
                <w:div w:id="1053574892">
                  <w:marLeft w:val="-150"/>
                  <w:marRight w:val="0"/>
                  <w:marTop w:val="0"/>
                  <w:marBottom w:val="0"/>
                  <w:divBdr>
                    <w:top w:val="none" w:sz="0" w:space="0" w:color="auto"/>
                    <w:left w:val="none" w:sz="0" w:space="0" w:color="auto"/>
                    <w:bottom w:val="none" w:sz="0" w:space="0" w:color="auto"/>
                    <w:right w:val="none" w:sz="0" w:space="0" w:color="auto"/>
                  </w:divBdr>
                  <w:divsChild>
                    <w:div w:id="1134176540">
                      <w:marLeft w:val="0"/>
                      <w:marRight w:val="0"/>
                      <w:marTop w:val="0"/>
                      <w:marBottom w:val="0"/>
                      <w:divBdr>
                        <w:top w:val="none" w:sz="0" w:space="0" w:color="auto"/>
                        <w:left w:val="none" w:sz="0" w:space="0" w:color="auto"/>
                        <w:bottom w:val="none" w:sz="0" w:space="0" w:color="auto"/>
                        <w:right w:val="none" w:sz="0" w:space="0" w:color="auto"/>
                      </w:divBdr>
                    </w:div>
                    <w:div w:id="444925983">
                      <w:marLeft w:val="0"/>
                      <w:marRight w:val="0"/>
                      <w:marTop w:val="0"/>
                      <w:marBottom w:val="0"/>
                      <w:divBdr>
                        <w:top w:val="none" w:sz="0" w:space="0" w:color="auto"/>
                        <w:left w:val="none" w:sz="0" w:space="0" w:color="auto"/>
                        <w:bottom w:val="none" w:sz="0" w:space="0" w:color="auto"/>
                        <w:right w:val="none" w:sz="0" w:space="0" w:color="auto"/>
                      </w:divBdr>
                    </w:div>
                    <w:div w:id="115636316">
                      <w:marLeft w:val="0"/>
                      <w:marRight w:val="0"/>
                      <w:marTop w:val="0"/>
                      <w:marBottom w:val="0"/>
                      <w:divBdr>
                        <w:top w:val="none" w:sz="0" w:space="0" w:color="auto"/>
                        <w:left w:val="none" w:sz="0" w:space="0" w:color="auto"/>
                        <w:bottom w:val="none" w:sz="0" w:space="0" w:color="auto"/>
                        <w:right w:val="none" w:sz="0" w:space="0" w:color="auto"/>
                      </w:divBdr>
                    </w:div>
                    <w:div w:id="280042493">
                      <w:marLeft w:val="0"/>
                      <w:marRight w:val="0"/>
                      <w:marTop w:val="0"/>
                      <w:marBottom w:val="0"/>
                      <w:divBdr>
                        <w:top w:val="none" w:sz="0" w:space="0" w:color="auto"/>
                        <w:left w:val="none" w:sz="0" w:space="0" w:color="auto"/>
                        <w:bottom w:val="none" w:sz="0" w:space="0" w:color="auto"/>
                        <w:right w:val="none" w:sz="0" w:space="0" w:color="auto"/>
                      </w:divBdr>
                    </w:div>
                    <w:div w:id="1532911240">
                      <w:marLeft w:val="0"/>
                      <w:marRight w:val="0"/>
                      <w:marTop w:val="0"/>
                      <w:marBottom w:val="0"/>
                      <w:divBdr>
                        <w:top w:val="none" w:sz="0" w:space="0" w:color="auto"/>
                        <w:left w:val="none" w:sz="0" w:space="0" w:color="auto"/>
                        <w:bottom w:val="none" w:sz="0" w:space="0" w:color="auto"/>
                        <w:right w:val="none" w:sz="0" w:space="0" w:color="auto"/>
                      </w:divBdr>
                    </w:div>
                    <w:div w:id="665667332">
                      <w:marLeft w:val="0"/>
                      <w:marRight w:val="0"/>
                      <w:marTop w:val="0"/>
                      <w:marBottom w:val="0"/>
                      <w:divBdr>
                        <w:top w:val="none" w:sz="0" w:space="0" w:color="auto"/>
                        <w:left w:val="none" w:sz="0" w:space="0" w:color="auto"/>
                        <w:bottom w:val="none" w:sz="0" w:space="0" w:color="auto"/>
                        <w:right w:val="none" w:sz="0" w:space="0" w:color="auto"/>
                      </w:divBdr>
                    </w:div>
                    <w:div w:id="2076733181">
                      <w:marLeft w:val="0"/>
                      <w:marRight w:val="0"/>
                      <w:marTop w:val="0"/>
                      <w:marBottom w:val="0"/>
                      <w:divBdr>
                        <w:top w:val="none" w:sz="0" w:space="0" w:color="auto"/>
                        <w:left w:val="none" w:sz="0" w:space="0" w:color="auto"/>
                        <w:bottom w:val="none" w:sz="0" w:space="0" w:color="auto"/>
                        <w:right w:val="none" w:sz="0" w:space="0" w:color="auto"/>
                      </w:divBdr>
                    </w:div>
                    <w:div w:id="153028836">
                      <w:marLeft w:val="0"/>
                      <w:marRight w:val="0"/>
                      <w:marTop w:val="0"/>
                      <w:marBottom w:val="0"/>
                      <w:divBdr>
                        <w:top w:val="none" w:sz="0" w:space="0" w:color="auto"/>
                        <w:left w:val="none" w:sz="0" w:space="0" w:color="auto"/>
                        <w:bottom w:val="none" w:sz="0" w:space="0" w:color="auto"/>
                        <w:right w:val="none" w:sz="0" w:space="0" w:color="auto"/>
                      </w:divBdr>
                    </w:div>
                    <w:div w:id="267204235">
                      <w:marLeft w:val="0"/>
                      <w:marRight w:val="0"/>
                      <w:marTop w:val="0"/>
                      <w:marBottom w:val="0"/>
                      <w:divBdr>
                        <w:top w:val="none" w:sz="0" w:space="0" w:color="auto"/>
                        <w:left w:val="none" w:sz="0" w:space="0" w:color="auto"/>
                        <w:bottom w:val="none" w:sz="0" w:space="0" w:color="auto"/>
                        <w:right w:val="none" w:sz="0" w:space="0" w:color="auto"/>
                      </w:divBdr>
                    </w:div>
                    <w:div w:id="2073917998">
                      <w:marLeft w:val="0"/>
                      <w:marRight w:val="0"/>
                      <w:marTop w:val="0"/>
                      <w:marBottom w:val="0"/>
                      <w:divBdr>
                        <w:top w:val="none" w:sz="0" w:space="0" w:color="auto"/>
                        <w:left w:val="none" w:sz="0" w:space="0" w:color="auto"/>
                        <w:bottom w:val="none" w:sz="0" w:space="0" w:color="auto"/>
                        <w:right w:val="none" w:sz="0" w:space="0" w:color="auto"/>
                      </w:divBdr>
                    </w:div>
                    <w:div w:id="1489786885">
                      <w:marLeft w:val="0"/>
                      <w:marRight w:val="0"/>
                      <w:marTop w:val="0"/>
                      <w:marBottom w:val="0"/>
                      <w:divBdr>
                        <w:top w:val="none" w:sz="0" w:space="0" w:color="auto"/>
                        <w:left w:val="none" w:sz="0" w:space="0" w:color="auto"/>
                        <w:bottom w:val="none" w:sz="0" w:space="0" w:color="auto"/>
                        <w:right w:val="none" w:sz="0" w:space="0" w:color="auto"/>
                      </w:divBdr>
                    </w:div>
                    <w:div w:id="1266305077">
                      <w:marLeft w:val="0"/>
                      <w:marRight w:val="0"/>
                      <w:marTop w:val="0"/>
                      <w:marBottom w:val="0"/>
                      <w:divBdr>
                        <w:top w:val="none" w:sz="0" w:space="0" w:color="auto"/>
                        <w:left w:val="none" w:sz="0" w:space="0" w:color="auto"/>
                        <w:bottom w:val="none" w:sz="0" w:space="0" w:color="auto"/>
                        <w:right w:val="none" w:sz="0" w:space="0" w:color="auto"/>
                      </w:divBdr>
                    </w:div>
                    <w:div w:id="632173466">
                      <w:marLeft w:val="0"/>
                      <w:marRight w:val="0"/>
                      <w:marTop w:val="0"/>
                      <w:marBottom w:val="0"/>
                      <w:divBdr>
                        <w:top w:val="none" w:sz="0" w:space="0" w:color="auto"/>
                        <w:left w:val="none" w:sz="0" w:space="0" w:color="auto"/>
                        <w:bottom w:val="none" w:sz="0" w:space="0" w:color="auto"/>
                        <w:right w:val="none" w:sz="0" w:space="0" w:color="auto"/>
                      </w:divBdr>
                    </w:div>
                    <w:div w:id="712312601">
                      <w:marLeft w:val="0"/>
                      <w:marRight w:val="0"/>
                      <w:marTop w:val="0"/>
                      <w:marBottom w:val="0"/>
                      <w:divBdr>
                        <w:top w:val="none" w:sz="0" w:space="0" w:color="auto"/>
                        <w:left w:val="none" w:sz="0" w:space="0" w:color="auto"/>
                        <w:bottom w:val="none" w:sz="0" w:space="0" w:color="auto"/>
                        <w:right w:val="none" w:sz="0" w:space="0" w:color="auto"/>
                      </w:divBdr>
                    </w:div>
                    <w:div w:id="1258370753">
                      <w:marLeft w:val="0"/>
                      <w:marRight w:val="0"/>
                      <w:marTop w:val="0"/>
                      <w:marBottom w:val="0"/>
                      <w:divBdr>
                        <w:top w:val="none" w:sz="0" w:space="0" w:color="auto"/>
                        <w:left w:val="none" w:sz="0" w:space="0" w:color="auto"/>
                        <w:bottom w:val="none" w:sz="0" w:space="0" w:color="auto"/>
                        <w:right w:val="none" w:sz="0" w:space="0" w:color="auto"/>
                      </w:divBdr>
                    </w:div>
                    <w:div w:id="447041835">
                      <w:marLeft w:val="0"/>
                      <w:marRight w:val="0"/>
                      <w:marTop w:val="0"/>
                      <w:marBottom w:val="0"/>
                      <w:divBdr>
                        <w:top w:val="none" w:sz="0" w:space="0" w:color="auto"/>
                        <w:left w:val="none" w:sz="0" w:space="0" w:color="auto"/>
                        <w:bottom w:val="none" w:sz="0" w:space="0" w:color="auto"/>
                        <w:right w:val="none" w:sz="0" w:space="0" w:color="auto"/>
                      </w:divBdr>
                    </w:div>
                    <w:div w:id="141822665">
                      <w:marLeft w:val="0"/>
                      <w:marRight w:val="0"/>
                      <w:marTop w:val="0"/>
                      <w:marBottom w:val="0"/>
                      <w:divBdr>
                        <w:top w:val="none" w:sz="0" w:space="0" w:color="auto"/>
                        <w:left w:val="none" w:sz="0" w:space="0" w:color="auto"/>
                        <w:bottom w:val="none" w:sz="0" w:space="0" w:color="auto"/>
                        <w:right w:val="none" w:sz="0" w:space="0" w:color="auto"/>
                      </w:divBdr>
                    </w:div>
                    <w:div w:id="1306665716">
                      <w:marLeft w:val="0"/>
                      <w:marRight w:val="0"/>
                      <w:marTop w:val="0"/>
                      <w:marBottom w:val="0"/>
                      <w:divBdr>
                        <w:top w:val="none" w:sz="0" w:space="0" w:color="auto"/>
                        <w:left w:val="none" w:sz="0" w:space="0" w:color="auto"/>
                        <w:bottom w:val="none" w:sz="0" w:space="0" w:color="auto"/>
                        <w:right w:val="none" w:sz="0" w:space="0" w:color="auto"/>
                      </w:divBdr>
                    </w:div>
                    <w:div w:id="3634634">
                      <w:marLeft w:val="0"/>
                      <w:marRight w:val="0"/>
                      <w:marTop w:val="0"/>
                      <w:marBottom w:val="0"/>
                      <w:divBdr>
                        <w:top w:val="none" w:sz="0" w:space="0" w:color="auto"/>
                        <w:left w:val="none" w:sz="0" w:space="0" w:color="auto"/>
                        <w:bottom w:val="none" w:sz="0" w:space="0" w:color="auto"/>
                        <w:right w:val="none" w:sz="0" w:space="0" w:color="auto"/>
                      </w:divBdr>
                    </w:div>
                    <w:div w:id="1981764656">
                      <w:marLeft w:val="0"/>
                      <w:marRight w:val="0"/>
                      <w:marTop w:val="0"/>
                      <w:marBottom w:val="0"/>
                      <w:divBdr>
                        <w:top w:val="none" w:sz="0" w:space="0" w:color="auto"/>
                        <w:left w:val="none" w:sz="0" w:space="0" w:color="auto"/>
                        <w:bottom w:val="none" w:sz="0" w:space="0" w:color="auto"/>
                        <w:right w:val="none" w:sz="0" w:space="0" w:color="auto"/>
                      </w:divBdr>
                    </w:div>
                    <w:div w:id="1671443815">
                      <w:marLeft w:val="0"/>
                      <w:marRight w:val="0"/>
                      <w:marTop w:val="0"/>
                      <w:marBottom w:val="0"/>
                      <w:divBdr>
                        <w:top w:val="none" w:sz="0" w:space="0" w:color="auto"/>
                        <w:left w:val="none" w:sz="0" w:space="0" w:color="auto"/>
                        <w:bottom w:val="none" w:sz="0" w:space="0" w:color="auto"/>
                        <w:right w:val="none" w:sz="0" w:space="0" w:color="auto"/>
                      </w:divBdr>
                    </w:div>
                    <w:div w:id="1174106795">
                      <w:marLeft w:val="0"/>
                      <w:marRight w:val="0"/>
                      <w:marTop w:val="0"/>
                      <w:marBottom w:val="0"/>
                      <w:divBdr>
                        <w:top w:val="none" w:sz="0" w:space="0" w:color="auto"/>
                        <w:left w:val="none" w:sz="0" w:space="0" w:color="auto"/>
                        <w:bottom w:val="none" w:sz="0" w:space="0" w:color="auto"/>
                        <w:right w:val="none" w:sz="0" w:space="0" w:color="auto"/>
                      </w:divBdr>
                    </w:div>
                    <w:div w:id="798762782">
                      <w:marLeft w:val="0"/>
                      <w:marRight w:val="0"/>
                      <w:marTop w:val="0"/>
                      <w:marBottom w:val="0"/>
                      <w:divBdr>
                        <w:top w:val="none" w:sz="0" w:space="0" w:color="auto"/>
                        <w:left w:val="none" w:sz="0" w:space="0" w:color="auto"/>
                        <w:bottom w:val="none" w:sz="0" w:space="0" w:color="auto"/>
                        <w:right w:val="none" w:sz="0" w:space="0" w:color="auto"/>
                      </w:divBdr>
                    </w:div>
                    <w:div w:id="1096362144">
                      <w:marLeft w:val="0"/>
                      <w:marRight w:val="0"/>
                      <w:marTop w:val="0"/>
                      <w:marBottom w:val="0"/>
                      <w:divBdr>
                        <w:top w:val="none" w:sz="0" w:space="0" w:color="auto"/>
                        <w:left w:val="none" w:sz="0" w:space="0" w:color="auto"/>
                        <w:bottom w:val="none" w:sz="0" w:space="0" w:color="auto"/>
                        <w:right w:val="none" w:sz="0" w:space="0" w:color="auto"/>
                      </w:divBdr>
                    </w:div>
                    <w:div w:id="602031665">
                      <w:marLeft w:val="0"/>
                      <w:marRight w:val="0"/>
                      <w:marTop w:val="0"/>
                      <w:marBottom w:val="0"/>
                      <w:divBdr>
                        <w:top w:val="none" w:sz="0" w:space="0" w:color="auto"/>
                        <w:left w:val="none" w:sz="0" w:space="0" w:color="auto"/>
                        <w:bottom w:val="none" w:sz="0" w:space="0" w:color="auto"/>
                        <w:right w:val="none" w:sz="0" w:space="0" w:color="auto"/>
                      </w:divBdr>
                    </w:div>
                    <w:div w:id="1761487415">
                      <w:marLeft w:val="0"/>
                      <w:marRight w:val="0"/>
                      <w:marTop w:val="0"/>
                      <w:marBottom w:val="0"/>
                      <w:divBdr>
                        <w:top w:val="none" w:sz="0" w:space="0" w:color="auto"/>
                        <w:left w:val="none" w:sz="0" w:space="0" w:color="auto"/>
                        <w:bottom w:val="none" w:sz="0" w:space="0" w:color="auto"/>
                        <w:right w:val="none" w:sz="0" w:space="0" w:color="auto"/>
                      </w:divBdr>
                    </w:div>
                    <w:div w:id="481852039">
                      <w:marLeft w:val="0"/>
                      <w:marRight w:val="0"/>
                      <w:marTop w:val="0"/>
                      <w:marBottom w:val="0"/>
                      <w:divBdr>
                        <w:top w:val="none" w:sz="0" w:space="0" w:color="auto"/>
                        <w:left w:val="none" w:sz="0" w:space="0" w:color="auto"/>
                        <w:bottom w:val="none" w:sz="0" w:space="0" w:color="auto"/>
                        <w:right w:val="none" w:sz="0" w:space="0" w:color="auto"/>
                      </w:divBdr>
                    </w:div>
                    <w:div w:id="762534965">
                      <w:marLeft w:val="0"/>
                      <w:marRight w:val="0"/>
                      <w:marTop w:val="0"/>
                      <w:marBottom w:val="0"/>
                      <w:divBdr>
                        <w:top w:val="none" w:sz="0" w:space="0" w:color="auto"/>
                        <w:left w:val="none" w:sz="0" w:space="0" w:color="auto"/>
                        <w:bottom w:val="none" w:sz="0" w:space="0" w:color="auto"/>
                        <w:right w:val="none" w:sz="0" w:space="0" w:color="auto"/>
                      </w:divBdr>
                    </w:div>
                    <w:div w:id="290213969">
                      <w:marLeft w:val="0"/>
                      <w:marRight w:val="0"/>
                      <w:marTop w:val="0"/>
                      <w:marBottom w:val="0"/>
                      <w:divBdr>
                        <w:top w:val="none" w:sz="0" w:space="0" w:color="auto"/>
                        <w:left w:val="none" w:sz="0" w:space="0" w:color="auto"/>
                        <w:bottom w:val="none" w:sz="0" w:space="0" w:color="auto"/>
                        <w:right w:val="none" w:sz="0" w:space="0" w:color="auto"/>
                      </w:divBdr>
                    </w:div>
                    <w:div w:id="1426414501">
                      <w:marLeft w:val="0"/>
                      <w:marRight w:val="0"/>
                      <w:marTop w:val="0"/>
                      <w:marBottom w:val="0"/>
                      <w:divBdr>
                        <w:top w:val="none" w:sz="0" w:space="0" w:color="auto"/>
                        <w:left w:val="none" w:sz="0" w:space="0" w:color="auto"/>
                        <w:bottom w:val="none" w:sz="0" w:space="0" w:color="auto"/>
                        <w:right w:val="none" w:sz="0" w:space="0" w:color="auto"/>
                      </w:divBdr>
                    </w:div>
                    <w:div w:id="1687830755">
                      <w:marLeft w:val="0"/>
                      <w:marRight w:val="0"/>
                      <w:marTop w:val="0"/>
                      <w:marBottom w:val="0"/>
                      <w:divBdr>
                        <w:top w:val="none" w:sz="0" w:space="0" w:color="auto"/>
                        <w:left w:val="none" w:sz="0" w:space="0" w:color="auto"/>
                        <w:bottom w:val="none" w:sz="0" w:space="0" w:color="auto"/>
                        <w:right w:val="none" w:sz="0" w:space="0" w:color="auto"/>
                      </w:divBdr>
                    </w:div>
                    <w:div w:id="1729915919">
                      <w:marLeft w:val="0"/>
                      <w:marRight w:val="0"/>
                      <w:marTop w:val="0"/>
                      <w:marBottom w:val="0"/>
                      <w:divBdr>
                        <w:top w:val="none" w:sz="0" w:space="0" w:color="auto"/>
                        <w:left w:val="none" w:sz="0" w:space="0" w:color="auto"/>
                        <w:bottom w:val="none" w:sz="0" w:space="0" w:color="auto"/>
                        <w:right w:val="none" w:sz="0" w:space="0" w:color="auto"/>
                      </w:divBdr>
                    </w:div>
                    <w:div w:id="583953140">
                      <w:marLeft w:val="0"/>
                      <w:marRight w:val="0"/>
                      <w:marTop w:val="0"/>
                      <w:marBottom w:val="0"/>
                      <w:divBdr>
                        <w:top w:val="none" w:sz="0" w:space="0" w:color="auto"/>
                        <w:left w:val="none" w:sz="0" w:space="0" w:color="auto"/>
                        <w:bottom w:val="none" w:sz="0" w:space="0" w:color="auto"/>
                        <w:right w:val="none" w:sz="0" w:space="0" w:color="auto"/>
                      </w:divBdr>
                    </w:div>
                    <w:div w:id="1291282674">
                      <w:marLeft w:val="0"/>
                      <w:marRight w:val="0"/>
                      <w:marTop w:val="0"/>
                      <w:marBottom w:val="0"/>
                      <w:divBdr>
                        <w:top w:val="none" w:sz="0" w:space="0" w:color="auto"/>
                        <w:left w:val="none" w:sz="0" w:space="0" w:color="auto"/>
                        <w:bottom w:val="none" w:sz="0" w:space="0" w:color="auto"/>
                        <w:right w:val="none" w:sz="0" w:space="0" w:color="auto"/>
                      </w:divBdr>
                    </w:div>
                    <w:div w:id="552693379">
                      <w:marLeft w:val="0"/>
                      <w:marRight w:val="0"/>
                      <w:marTop w:val="0"/>
                      <w:marBottom w:val="0"/>
                      <w:divBdr>
                        <w:top w:val="none" w:sz="0" w:space="0" w:color="auto"/>
                        <w:left w:val="none" w:sz="0" w:space="0" w:color="auto"/>
                        <w:bottom w:val="none" w:sz="0" w:space="0" w:color="auto"/>
                        <w:right w:val="none" w:sz="0" w:space="0" w:color="auto"/>
                      </w:divBdr>
                    </w:div>
                    <w:div w:id="1002010344">
                      <w:marLeft w:val="0"/>
                      <w:marRight w:val="0"/>
                      <w:marTop w:val="0"/>
                      <w:marBottom w:val="0"/>
                      <w:divBdr>
                        <w:top w:val="none" w:sz="0" w:space="0" w:color="auto"/>
                        <w:left w:val="none" w:sz="0" w:space="0" w:color="auto"/>
                        <w:bottom w:val="none" w:sz="0" w:space="0" w:color="auto"/>
                        <w:right w:val="none" w:sz="0" w:space="0" w:color="auto"/>
                      </w:divBdr>
                    </w:div>
                    <w:div w:id="1173763116">
                      <w:marLeft w:val="0"/>
                      <w:marRight w:val="0"/>
                      <w:marTop w:val="0"/>
                      <w:marBottom w:val="0"/>
                      <w:divBdr>
                        <w:top w:val="none" w:sz="0" w:space="0" w:color="auto"/>
                        <w:left w:val="none" w:sz="0" w:space="0" w:color="auto"/>
                        <w:bottom w:val="none" w:sz="0" w:space="0" w:color="auto"/>
                        <w:right w:val="none" w:sz="0" w:space="0" w:color="auto"/>
                      </w:divBdr>
                    </w:div>
                    <w:div w:id="123430855">
                      <w:marLeft w:val="0"/>
                      <w:marRight w:val="0"/>
                      <w:marTop w:val="0"/>
                      <w:marBottom w:val="0"/>
                      <w:divBdr>
                        <w:top w:val="none" w:sz="0" w:space="0" w:color="auto"/>
                        <w:left w:val="none" w:sz="0" w:space="0" w:color="auto"/>
                        <w:bottom w:val="none" w:sz="0" w:space="0" w:color="auto"/>
                        <w:right w:val="none" w:sz="0" w:space="0" w:color="auto"/>
                      </w:divBdr>
                    </w:div>
                    <w:div w:id="1806000697">
                      <w:marLeft w:val="0"/>
                      <w:marRight w:val="0"/>
                      <w:marTop w:val="0"/>
                      <w:marBottom w:val="0"/>
                      <w:divBdr>
                        <w:top w:val="none" w:sz="0" w:space="0" w:color="auto"/>
                        <w:left w:val="none" w:sz="0" w:space="0" w:color="auto"/>
                        <w:bottom w:val="none" w:sz="0" w:space="0" w:color="auto"/>
                        <w:right w:val="none" w:sz="0" w:space="0" w:color="auto"/>
                      </w:divBdr>
                    </w:div>
                    <w:div w:id="1240212530">
                      <w:marLeft w:val="0"/>
                      <w:marRight w:val="0"/>
                      <w:marTop w:val="0"/>
                      <w:marBottom w:val="0"/>
                      <w:divBdr>
                        <w:top w:val="none" w:sz="0" w:space="0" w:color="auto"/>
                        <w:left w:val="none" w:sz="0" w:space="0" w:color="auto"/>
                        <w:bottom w:val="none" w:sz="0" w:space="0" w:color="auto"/>
                        <w:right w:val="none" w:sz="0" w:space="0" w:color="auto"/>
                      </w:divBdr>
                    </w:div>
                    <w:div w:id="337008487">
                      <w:marLeft w:val="0"/>
                      <w:marRight w:val="0"/>
                      <w:marTop w:val="0"/>
                      <w:marBottom w:val="0"/>
                      <w:divBdr>
                        <w:top w:val="none" w:sz="0" w:space="0" w:color="auto"/>
                        <w:left w:val="none" w:sz="0" w:space="0" w:color="auto"/>
                        <w:bottom w:val="none" w:sz="0" w:space="0" w:color="auto"/>
                        <w:right w:val="none" w:sz="0" w:space="0" w:color="auto"/>
                      </w:divBdr>
                    </w:div>
                    <w:div w:id="754087854">
                      <w:marLeft w:val="0"/>
                      <w:marRight w:val="0"/>
                      <w:marTop w:val="0"/>
                      <w:marBottom w:val="0"/>
                      <w:divBdr>
                        <w:top w:val="none" w:sz="0" w:space="0" w:color="auto"/>
                        <w:left w:val="none" w:sz="0" w:space="0" w:color="auto"/>
                        <w:bottom w:val="none" w:sz="0" w:space="0" w:color="auto"/>
                        <w:right w:val="none" w:sz="0" w:space="0" w:color="auto"/>
                      </w:divBdr>
                    </w:div>
                    <w:div w:id="111436136">
                      <w:marLeft w:val="0"/>
                      <w:marRight w:val="0"/>
                      <w:marTop w:val="0"/>
                      <w:marBottom w:val="0"/>
                      <w:divBdr>
                        <w:top w:val="none" w:sz="0" w:space="0" w:color="auto"/>
                        <w:left w:val="none" w:sz="0" w:space="0" w:color="auto"/>
                        <w:bottom w:val="none" w:sz="0" w:space="0" w:color="auto"/>
                        <w:right w:val="none" w:sz="0" w:space="0" w:color="auto"/>
                      </w:divBdr>
                    </w:div>
                    <w:div w:id="1802379107">
                      <w:marLeft w:val="0"/>
                      <w:marRight w:val="0"/>
                      <w:marTop w:val="0"/>
                      <w:marBottom w:val="0"/>
                      <w:divBdr>
                        <w:top w:val="none" w:sz="0" w:space="0" w:color="auto"/>
                        <w:left w:val="none" w:sz="0" w:space="0" w:color="auto"/>
                        <w:bottom w:val="none" w:sz="0" w:space="0" w:color="auto"/>
                        <w:right w:val="none" w:sz="0" w:space="0" w:color="auto"/>
                      </w:divBdr>
                    </w:div>
                    <w:div w:id="945693463">
                      <w:marLeft w:val="0"/>
                      <w:marRight w:val="0"/>
                      <w:marTop w:val="0"/>
                      <w:marBottom w:val="0"/>
                      <w:divBdr>
                        <w:top w:val="none" w:sz="0" w:space="0" w:color="auto"/>
                        <w:left w:val="none" w:sz="0" w:space="0" w:color="auto"/>
                        <w:bottom w:val="none" w:sz="0" w:space="0" w:color="auto"/>
                        <w:right w:val="none" w:sz="0" w:space="0" w:color="auto"/>
                      </w:divBdr>
                    </w:div>
                    <w:div w:id="1269393290">
                      <w:marLeft w:val="0"/>
                      <w:marRight w:val="0"/>
                      <w:marTop w:val="0"/>
                      <w:marBottom w:val="0"/>
                      <w:divBdr>
                        <w:top w:val="none" w:sz="0" w:space="0" w:color="auto"/>
                        <w:left w:val="none" w:sz="0" w:space="0" w:color="auto"/>
                        <w:bottom w:val="none" w:sz="0" w:space="0" w:color="auto"/>
                        <w:right w:val="none" w:sz="0" w:space="0" w:color="auto"/>
                      </w:divBdr>
                    </w:div>
                    <w:div w:id="924269663">
                      <w:marLeft w:val="0"/>
                      <w:marRight w:val="0"/>
                      <w:marTop w:val="0"/>
                      <w:marBottom w:val="0"/>
                      <w:divBdr>
                        <w:top w:val="none" w:sz="0" w:space="0" w:color="auto"/>
                        <w:left w:val="none" w:sz="0" w:space="0" w:color="auto"/>
                        <w:bottom w:val="none" w:sz="0" w:space="0" w:color="auto"/>
                        <w:right w:val="none" w:sz="0" w:space="0" w:color="auto"/>
                      </w:divBdr>
                    </w:div>
                    <w:div w:id="683096411">
                      <w:marLeft w:val="0"/>
                      <w:marRight w:val="0"/>
                      <w:marTop w:val="0"/>
                      <w:marBottom w:val="0"/>
                      <w:divBdr>
                        <w:top w:val="none" w:sz="0" w:space="0" w:color="auto"/>
                        <w:left w:val="none" w:sz="0" w:space="0" w:color="auto"/>
                        <w:bottom w:val="none" w:sz="0" w:space="0" w:color="auto"/>
                        <w:right w:val="none" w:sz="0" w:space="0" w:color="auto"/>
                      </w:divBdr>
                    </w:div>
                    <w:div w:id="1862544273">
                      <w:marLeft w:val="0"/>
                      <w:marRight w:val="0"/>
                      <w:marTop w:val="0"/>
                      <w:marBottom w:val="0"/>
                      <w:divBdr>
                        <w:top w:val="none" w:sz="0" w:space="0" w:color="auto"/>
                        <w:left w:val="none" w:sz="0" w:space="0" w:color="auto"/>
                        <w:bottom w:val="none" w:sz="0" w:space="0" w:color="auto"/>
                        <w:right w:val="none" w:sz="0" w:space="0" w:color="auto"/>
                      </w:divBdr>
                    </w:div>
                    <w:div w:id="25451956">
                      <w:marLeft w:val="0"/>
                      <w:marRight w:val="0"/>
                      <w:marTop w:val="0"/>
                      <w:marBottom w:val="0"/>
                      <w:divBdr>
                        <w:top w:val="none" w:sz="0" w:space="0" w:color="auto"/>
                        <w:left w:val="none" w:sz="0" w:space="0" w:color="auto"/>
                        <w:bottom w:val="none" w:sz="0" w:space="0" w:color="auto"/>
                        <w:right w:val="none" w:sz="0" w:space="0" w:color="auto"/>
                      </w:divBdr>
                    </w:div>
                    <w:div w:id="1804493477">
                      <w:marLeft w:val="0"/>
                      <w:marRight w:val="0"/>
                      <w:marTop w:val="0"/>
                      <w:marBottom w:val="0"/>
                      <w:divBdr>
                        <w:top w:val="none" w:sz="0" w:space="0" w:color="auto"/>
                        <w:left w:val="none" w:sz="0" w:space="0" w:color="auto"/>
                        <w:bottom w:val="none" w:sz="0" w:space="0" w:color="auto"/>
                        <w:right w:val="none" w:sz="0" w:space="0" w:color="auto"/>
                      </w:divBdr>
                    </w:div>
                    <w:div w:id="1798719060">
                      <w:marLeft w:val="0"/>
                      <w:marRight w:val="0"/>
                      <w:marTop w:val="0"/>
                      <w:marBottom w:val="0"/>
                      <w:divBdr>
                        <w:top w:val="none" w:sz="0" w:space="0" w:color="auto"/>
                        <w:left w:val="none" w:sz="0" w:space="0" w:color="auto"/>
                        <w:bottom w:val="none" w:sz="0" w:space="0" w:color="auto"/>
                        <w:right w:val="none" w:sz="0" w:space="0" w:color="auto"/>
                      </w:divBdr>
                    </w:div>
                    <w:div w:id="373308015">
                      <w:marLeft w:val="0"/>
                      <w:marRight w:val="0"/>
                      <w:marTop w:val="0"/>
                      <w:marBottom w:val="0"/>
                      <w:divBdr>
                        <w:top w:val="none" w:sz="0" w:space="0" w:color="auto"/>
                        <w:left w:val="none" w:sz="0" w:space="0" w:color="auto"/>
                        <w:bottom w:val="none" w:sz="0" w:space="0" w:color="auto"/>
                        <w:right w:val="none" w:sz="0" w:space="0" w:color="auto"/>
                      </w:divBdr>
                    </w:div>
                    <w:div w:id="1431896536">
                      <w:marLeft w:val="0"/>
                      <w:marRight w:val="0"/>
                      <w:marTop w:val="0"/>
                      <w:marBottom w:val="0"/>
                      <w:divBdr>
                        <w:top w:val="none" w:sz="0" w:space="0" w:color="auto"/>
                        <w:left w:val="none" w:sz="0" w:space="0" w:color="auto"/>
                        <w:bottom w:val="none" w:sz="0" w:space="0" w:color="auto"/>
                        <w:right w:val="none" w:sz="0" w:space="0" w:color="auto"/>
                      </w:divBdr>
                    </w:div>
                    <w:div w:id="1246036478">
                      <w:marLeft w:val="0"/>
                      <w:marRight w:val="0"/>
                      <w:marTop w:val="0"/>
                      <w:marBottom w:val="0"/>
                      <w:divBdr>
                        <w:top w:val="none" w:sz="0" w:space="0" w:color="auto"/>
                        <w:left w:val="none" w:sz="0" w:space="0" w:color="auto"/>
                        <w:bottom w:val="none" w:sz="0" w:space="0" w:color="auto"/>
                        <w:right w:val="none" w:sz="0" w:space="0" w:color="auto"/>
                      </w:divBdr>
                    </w:div>
                    <w:div w:id="1817454346">
                      <w:marLeft w:val="0"/>
                      <w:marRight w:val="0"/>
                      <w:marTop w:val="0"/>
                      <w:marBottom w:val="0"/>
                      <w:divBdr>
                        <w:top w:val="none" w:sz="0" w:space="0" w:color="auto"/>
                        <w:left w:val="none" w:sz="0" w:space="0" w:color="auto"/>
                        <w:bottom w:val="none" w:sz="0" w:space="0" w:color="auto"/>
                        <w:right w:val="none" w:sz="0" w:space="0" w:color="auto"/>
                      </w:divBdr>
                    </w:div>
                    <w:div w:id="918447146">
                      <w:marLeft w:val="0"/>
                      <w:marRight w:val="0"/>
                      <w:marTop w:val="0"/>
                      <w:marBottom w:val="0"/>
                      <w:divBdr>
                        <w:top w:val="none" w:sz="0" w:space="0" w:color="auto"/>
                        <w:left w:val="none" w:sz="0" w:space="0" w:color="auto"/>
                        <w:bottom w:val="none" w:sz="0" w:space="0" w:color="auto"/>
                        <w:right w:val="none" w:sz="0" w:space="0" w:color="auto"/>
                      </w:divBdr>
                    </w:div>
                    <w:div w:id="1004891545">
                      <w:marLeft w:val="0"/>
                      <w:marRight w:val="0"/>
                      <w:marTop w:val="0"/>
                      <w:marBottom w:val="0"/>
                      <w:divBdr>
                        <w:top w:val="none" w:sz="0" w:space="0" w:color="auto"/>
                        <w:left w:val="none" w:sz="0" w:space="0" w:color="auto"/>
                        <w:bottom w:val="none" w:sz="0" w:space="0" w:color="auto"/>
                        <w:right w:val="none" w:sz="0" w:space="0" w:color="auto"/>
                      </w:divBdr>
                    </w:div>
                    <w:div w:id="9071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703">
          <w:marLeft w:val="0"/>
          <w:marRight w:val="0"/>
          <w:marTop w:val="0"/>
          <w:marBottom w:val="0"/>
          <w:divBdr>
            <w:top w:val="none" w:sz="0" w:space="0" w:color="auto"/>
            <w:left w:val="none" w:sz="0" w:space="0" w:color="auto"/>
            <w:bottom w:val="none" w:sz="0" w:space="0" w:color="auto"/>
            <w:right w:val="none" w:sz="0" w:space="0" w:color="auto"/>
          </w:divBdr>
          <w:divsChild>
            <w:div w:id="1506439834">
              <w:marLeft w:val="0"/>
              <w:marRight w:val="0"/>
              <w:marTop w:val="0"/>
              <w:marBottom w:val="0"/>
              <w:divBdr>
                <w:top w:val="none" w:sz="0" w:space="0" w:color="auto"/>
                <w:left w:val="none" w:sz="0" w:space="0" w:color="auto"/>
                <w:bottom w:val="none" w:sz="0" w:space="0" w:color="auto"/>
                <w:right w:val="none" w:sz="0" w:space="0" w:color="auto"/>
              </w:divBdr>
              <w:divsChild>
                <w:div w:id="934824929">
                  <w:marLeft w:val="0"/>
                  <w:marRight w:val="0"/>
                  <w:marTop w:val="0"/>
                  <w:marBottom w:val="0"/>
                  <w:divBdr>
                    <w:top w:val="none" w:sz="0" w:space="0" w:color="auto"/>
                    <w:left w:val="none" w:sz="0" w:space="0" w:color="auto"/>
                    <w:bottom w:val="none" w:sz="0" w:space="0" w:color="auto"/>
                    <w:right w:val="none" w:sz="0" w:space="0" w:color="auto"/>
                  </w:divBdr>
                </w:div>
                <w:div w:id="678771960">
                  <w:marLeft w:val="0"/>
                  <w:marRight w:val="0"/>
                  <w:marTop w:val="0"/>
                  <w:marBottom w:val="0"/>
                  <w:divBdr>
                    <w:top w:val="none" w:sz="0" w:space="0" w:color="auto"/>
                    <w:left w:val="none" w:sz="0" w:space="0" w:color="auto"/>
                    <w:bottom w:val="none" w:sz="0" w:space="0" w:color="auto"/>
                    <w:right w:val="none" w:sz="0" w:space="0" w:color="auto"/>
                  </w:divBdr>
                </w:div>
                <w:div w:id="209465584">
                  <w:marLeft w:val="0"/>
                  <w:marRight w:val="0"/>
                  <w:marTop w:val="0"/>
                  <w:marBottom w:val="0"/>
                  <w:divBdr>
                    <w:top w:val="none" w:sz="0" w:space="0" w:color="auto"/>
                    <w:left w:val="none" w:sz="0" w:space="0" w:color="auto"/>
                    <w:bottom w:val="none" w:sz="0" w:space="0" w:color="auto"/>
                    <w:right w:val="none" w:sz="0" w:space="0" w:color="auto"/>
                  </w:divBdr>
                </w:div>
                <w:div w:id="2067755570">
                  <w:marLeft w:val="0"/>
                  <w:marRight w:val="0"/>
                  <w:marTop w:val="0"/>
                  <w:marBottom w:val="0"/>
                  <w:divBdr>
                    <w:top w:val="none" w:sz="0" w:space="0" w:color="auto"/>
                    <w:left w:val="none" w:sz="0" w:space="0" w:color="auto"/>
                    <w:bottom w:val="none" w:sz="0" w:space="0" w:color="auto"/>
                    <w:right w:val="none" w:sz="0" w:space="0" w:color="auto"/>
                  </w:divBdr>
                </w:div>
                <w:div w:id="155847545">
                  <w:marLeft w:val="0"/>
                  <w:marRight w:val="0"/>
                  <w:marTop w:val="0"/>
                  <w:marBottom w:val="0"/>
                  <w:divBdr>
                    <w:top w:val="none" w:sz="0" w:space="0" w:color="auto"/>
                    <w:left w:val="none" w:sz="0" w:space="0" w:color="auto"/>
                    <w:bottom w:val="none" w:sz="0" w:space="0" w:color="auto"/>
                    <w:right w:val="none" w:sz="0" w:space="0" w:color="auto"/>
                  </w:divBdr>
                </w:div>
                <w:div w:id="856389461">
                  <w:marLeft w:val="0"/>
                  <w:marRight w:val="0"/>
                  <w:marTop w:val="0"/>
                  <w:marBottom w:val="0"/>
                  <w:divBdr>
                    <w:top w:val="none" w:sz="0" w:space="0" w:color="auto"/>
                    <w:left w:val="none" w:sz="0" w:space="0" w:color="auto"/>
                    <w:bottom w:val="none" w:sz="0" w:space="0" w:color="auto"/>
                    <w:right w:val="none" w:sz="0" w:space="0" w:color="auto"/>
                  </w:divBdr>
                </w:div>
                <w:div w:id="812874508">
                  <w:marLeft w:val="0"/>
                  <w:marRight w:val="0"/>
                  <w:marTop w:val="0"/>
                  <w:marBottom w:val="0"/>
                  <w:divBdr>
                    <w:top w:val="none" w:sz="0" w:space="0" w:color="auto"/>
                    <w:left w:val="none" w:sz="0" w:space="0" w:color="auto"/>
                    <w:bottom w:val="none" w:sz="0" w:space="0" w:color="auto"/>
                    <w:right w:val="none" w:sz="0" w:space="0" w:color="auto"/>
                  </w:divBdr>
                </w:div>
                <w:div w:id="885531514">
                  <w:marLeft w:val="0"/>
                  <w:marRight w:val="0"/>
                  <w:marTop w:val="0"/>
                  <w:marBottom w:val="0"/>
                  <w:divBdr>
                    <w:top w:val="none" w:sz="0" w:space="0" w:color="auto"/>
                    <w:left w:val="none" w:sz="0" w:space="0" w:color="auto"/>
                    <w:bottom w:val="none" w:sz="0" w:space="0" w:color="auto"/>
                    <w:right w:val="none" w:sz="0" w:space="0" w:color="auto"/>
                  </w:divBdr>
                </w:div>
                <w:div w:id="220798108">
                  <w:marLeft w:val="0"/>
                  <w:marRight w:val="0"/>
                  <w:marTop w:val="0"/>
                  <w:marBottom w:val="0"/>
                  <w:divBdr>
                    <w:top w:val="none" w:sz="0" w:space="0" w:color="auto"/>
                    <w:left w:val="none" w:sz="0" w:space="0" w:color="auto"/>
                    <w:bottom w:val="none" w:sz="0" w:space="0" w:color="auto"/>
                    <w:right w:val="none" w:sz="0" w:space="0" w:color="auto"/>
                  </w:divBdr>
                </w:div>
                <w:div w:id="312177051">
                  <w:marLeft w:val="0"/>
                  <w:marRight w:val="0"/>
                  <w:marTop w:val="0"/>
                  <w:marBottom w:val="0"/>
                  <w:divBdr>
                    <w:top w:val="none" w:sz="0" w:space="0" w:color="auto"/>
                    <w:left w:val="none" w:sz="0" w:space="0" w:color="auto"/>
                    <w:bottom w:val="none" w:sz="0" w:space="0" w:color="auto"/>
                    <w:right w:val="none" w:sz="0" w:space="0" w:color="auto"/>
                  </w:divBdr>
                </w:div>
                <w:div w:id="1905993603">
                  <w:marLeft w:val="0"/>
                  <w:marRight w:val="0"/>
                  <w:marTop w:val="0"/>
                  <w:marBottom w:val="0"/>
                  <w:divBdr>
                    <w:top w:val="none" w:sz="0" w:space="0" w:color="auto"/>
                    <w:left w:val="none" w:sz="0" w:space="0" w:color="auto"/>
                    <w:bottom w:val="none" w:sz="0" w:space="0" w:color="auto"/>
                    <w:right w:val="none" w:sz="0" w:space="0" w:color="auto"/>
                  </w:divBdr>
                </w:div>
                <w:div w:id="1460420205">
                  <w:marLeft w:val="0"/>
                  <w:marRight w:val="0"/>
                  <w:marTop w:val="0"/>
                  <w:marBottom w:val="0"/>
                  <w:divBdr>
                    <w:top w:val="none" w:sz="0" w:space="0" w:color="auto"/>
                    <w:left w:val="none" w:sz="0" w:space="0" w:color="auto"/>
                    <w:bottom w:val="none" w:sz="0" w:space="0" w:color="auto"/>
                    <w:right w:val="none" w:sz="0" w:space="0" w:color="auto"/>
                  </w:divBdr>
                </w:div>
                <w:div w:id="1952468471">
                  <w:marLeft w:val="0"/>
                  <w:marRight w:val="0"/>
                  <w:marTop w:val="0"/>
                  <w:marBottom w:val="0"/>
                  <w:divBdr>
                    <w:top w:val="none" w:sz="0" w:space="0" w:color="auto"/>
                    <w:left w:val="none" w:sz="0" w:space="0" w:color="auto"/>
                    <w:bottom w:val="none" w:sz="0" w:space="0" w:color="auto"/>
                    <w:right w:val="none" w:sz="0" w:space="0" w:color="auto"/>
                  </w:divBdr>
                </w:div>
                <w:div w:id="341586651">
                  <w:marLeft w:val="0"/>
                  <w:marRight w:val="0"/>
                  <w:marTop w:val="0"/>
                  <w:marBottom w:val="0"/>
                  <w:divBdr>
                    <w:top w:val="none" w:sz="0" w:space="0" w:color="auto"/>
                    <w:left w:val="none" w:sz="0" w:space="0" w:color="auto"/>
                    <w:bottom w:val="none" w:sz="0" w:space="0" w:color="auto"/>
                    <w:right w:val="none" w:sz="0" w:space="0" w:color="auto"/>
                  </w:divBdr>
                </w:div>
                <w:div w:id="133258890">
                  <w:marLeft w:val="0"/>
                  <w:marRight w:val="0"/>
                  <w:marTop w:val="0"/>
                  <w:marBottom w:val="0"/>
                  <w:divBdr>
                    <w:top w:val="none" w:sz="0" w:space="0" w:color="auto"/>
                    <w:left w:val="none" w:sz="0" w:space="0" w:color="auto"/>
                    <w:bottom w:val="none" w:sz="0" w:space="0" w:color="auto"/>
                    <w:right w:val="none" w:sz="0" w:space="0" w:color="auto"/>
                  </w:divBdr>
                </w:div>
                <w:div w:id="1712997748">
                  <w:marLeft w:val="0"/>
                  <w:marRight w:val="0"/>
                  <w:marTop w:val="0"/>
                  <w:marBottom w:val="0"/>
                  <w:divBdr>
                    <w:top w:val="none" w:sz="0" w:space="0" w:color="auto"/>
                    <w:left w:val="none" w:sz="0" w:space="0" w:color="auto"/>
                    <w:bottom w:val="none" w:sz="0" w:space="0" w:color="auto"/>
                    <w:right w:val="none" w:sz="0" w:space="0" w:color="auto"/>
                  </w:divBdr>
                </w:div>
                <w:div w:id="289173248">
                  <w:marLeft w:val="0"/>
                  <w:marRight w:val="0"/>
                  <w:marTop w:val="0"/>
                  <w:marBottom w:val="0"/>
                  <w:divBdr>
                    <w:top w:val="none" w:sz="0" w:space="0" w:color="auto"/>
                    <w:left w:val="none" w:sz="0" w:space="0" w:color="auto"/>
                    <w:bottom w:val="none" w:sz="0" w:space="0" w:color="auto"/>
                    <w:right w:val="none" w:sz="0" w:space="0" w:color="auto"/>
                  </w:divBdr>
                </w:div>
                <w:div w:id="1821194567">
                  <w:marLeft w:val="0"/>
                  <w:marRight w:val="0"/>
                  <w:marTop w:val="0"/>
                  <w:marBottom w:val="0"/>
                  <w:divBdr>
                    <w:top w:val="none" w:sz="0" w:space="0" w:color="auto"/>
                    <w:left w:val="none" w:sz="0" w:space="0" w:color="auto"/>
                    <w:bottom w:val="none" w:sz="0" w:space="0" w:color="auto"/>
                    <w:right w:val="none" w:sz="0" w:space="0" w:color="auto"/>
                  </w:divBdr>
                </w:div>
                <w:div w:id="1924680874">
                  <w:marLeft w:val="0"/>
                  <w:marRight w:val="0"/>
                  <w:marTop w:val="0"/>
                  <w:marBottom w:val="0"/>
                  <w:divBdr>
                    <w:top w:val="none" w:sz="0" w:space="0" w:color="auto"/>
                    <w:left w:val="none" w:sz="0" w:space="0" w:color="auto"/>
                    <w:bottom w:val="none" w:sz="0" w:space="0" w:color="auto"/>
                    <w:right w:val="none" w:sz="0" w:space="0" w:color="auto"/>
                  </w:divBdr>
                </w:div>
                <w:div w:id="706487566">
                  <w:marLeft w:val="0"/>
                  <w:marRight w:val="0"/>
                  <w:marTop w:val="0"/>
                  <w:marBottom w:val="0"/>
                  <w:divBdr>
                    <w:top w:val="none" w:sz="0" w:space="0" w:color="auto"/>
                    <w:left w:val="none" w:sz="0" w:space="0" w:color="auto"/>
                    <w:bottom w:val="none" w:sz="0" w:space="0" w:color="auto"/>
                    <w:right w:val="none" w:sz="0" w:space="0" w:color="auto"/>
                  </w:divBdr>
                </w:div>
                <w:div w:id="438070064">
                  <w:marLeft w:val="0"/>
                  <w:marRight w:val="0"/>
                  <w:marTop w:val="0"/>
                  <w:marBottom w:val="0"/>
                  <w:divBdr>
                    <w:top w:val="none" w:sz="0" w:space="0" w:color="auto"/>
                    <w:left w:val="none" w:sz="0" w:space="0" w:color="auto"/>
                    <w:bottom w:val="none" w:sz="0" w:space="0" w:color="auto"/>
                    <w:right w:val="none" w:sz="0" w:space="0" w:color="auto"/>
                  </w:divBdr>
                </w:div>
                <w:div w:id="645671337">
                  <w:marLeft w:val="0"/>
                  <w:marRight w:val="0"/>
                  <w:marTop w:val="0"/>
                  <w:marBottom w:val="0"/>
                  <w:divBdr>
                    <w:top w:val="none" w:sz="0" w:space="0" w:color="auto"/>
                    <w:left w:val="none" w:sz="0" w:space="0" w:color="auto"/>
                    <w:bottom w:val="none" w:sz="0" w:space="0" w:color="auto"/>
                    <w:right w:val="none" w:sz="0" w:space="0" w:color="auto"/>
                  </w:divBdr>
                </w:div>
                <w:div w:id="1498571281">
                  <w:marLeft w:val="0"/>
                  <w:marRight w:val="0"/>
                  <w:marTop w:val="0"/>
                  <w:marBottom w:val="0"/>
                  <w:divBdr>
                    <w:top w:val="none" w:sz="0" w:space="0" w:color="auto"/>
                    <w:left w:val="none" w:sz="0" w:space="0" w:color="auto"/>
                    <w:bottom w:val="none" w:sz="0" w:space="0" w:color="auto"/>
                    <w:right w:val="none" w:sz="0" w:space="0" w:color="auto"/>
                  </w:divBdr>
                </w:div>
                <w:div w:id="1436053313">
                  <w:marLeft w:val="0"/>
                  <w:marRight w:val="0"/>
                  <w:marTop w:val="0"/>
                  <w:marBottom w:val="0"/>
                  <w:divBdr>
                    <w:top w:val="none" w:sz="0" w:space="0" w:color="auto"/>
                    <w:left w:val="none" w:sz="0" w:space="0" w:color="auto"/>
                    <w:bottom w:val="none" w:sz="0" w:space="0" w:color="auto"/>
                    <w:right w:val="none" w:sz="0" w:space="0" w:color="auto"/>
                  </w:divBdr>
                </w:div>
                <w:div w:id="1163280195">
                  <w:marLeft w:val="0"/>
                  <w:marRight w:val="0"/>
                  <w:marTop w:val="0"/>
                  <w:marBottom w:val="0"/>
                  <w:divBdr>
                    <w:top w:val="none" w:sz="0" w:space="0" w:color="auto"/>
                    <w:left w:val="none" w:sz="0" w:space="0" w:color="auto"/>
                    <w:bottom w:val="none" w:sz="0" w:space="0" w:color="auto"/>
                    <w:right w:val="none" w:sz="0" w:space="0" w:color="auto"/>
                  </w:divBdr>
                </w:div>
                <w:div w:id="358972834">
                  <w:marLeft w:val="0"/>
                  <w:marRight w:val="0"/>
                  <w:marTop w:val="0"/>
                  <w:marBottom w:val="0"/>
                  <w:divBdr>
                    <w:top w:val="none" w:sz="0" w:space="0" w:color="auto"/>
                    <w:left w:val="none" w:sz="0" w:space="0" w:color="auto"/>
                    <w:bottom w:val="none" w:sz="0" w:space="0" w:color="auto"/>
                    <w:right w:val="none" w:sz="0" w:space="0" w:color="auto"/>
                  </w:divBdr>
                </w:div>
                <w:div w:id="1262837299">
                  <w:marLeft w:val="0"/>
                  <w:marRight w:val="0"/>
                  <w:marTop w:val="0"/>
                  <w:marBottom w:val="0"/>
                  <w:divBdr>
                    <w:top w:val="none" w:sz="0" w:space="0" w:color="auto"/>
                    <w:left w:val="none" w:sz="0" w:space="0" w:color="auto"/>
                    <w:bottom w:val="none" w:sz="0" w:space="0" w:color="auto"/>
                    <w:right w:val="none" w:sz="0" w:space="0" w:color="auto"/>
                  </w:divBdr>
                </w:div>
                <w:div w:id="17507427">
                  <w:marLeft w:val="0"/>
                  <w:marRight w:val="0"/>
                  <w:marTop w:val="0"/>
                  <w:marBottom w:val="0"/>
                  <w:divBdr>
                    <w:top w:val="none" w:sz="0" w:space="0" w:color="auto"/>
                    <w:left w:val="none" w:sz="0" w:space="0" w:color="auto"/>
                    <w:bottom w:val="none" w:sz="0" w:space="0" w:color="auto"/>
                    <w:right w:val="none" w:sz="0" w:space="0" w:color="auto"/>
                  </w:divBdr>
                </w:div>
                <w:div w:id="71007692">
                  <w:marLeft w:val="0"/>
                  <w:marRight w:val="0"/>
                  <w:marTop w:val="0"/>
                  <w:marBottom w:val="0"/>
                  <w:divBdr>
                    <w:top w:val="none" w:sz="0" w:space="0" w:color="auto"/>
                    <w:left w:val="none" w:sz="0" w:space="0" w:color="auto"/>
                    <w:bottom w:val="none" w:sz="0" w:space="0" w:color="auto"/>
                    <w:right w:val="none" w:sz="0" w:space="0" w:color="auto"/>
                  </w:divBdr>
                </w:div>
                <w:div w:id="634987335">
                  <w:marLeft w:val="0"/>
                  <w:marRight w:val="0"/>
                  <w:marTop w:val="0"/>
                  <w:marBottom w:val="0"/>
                  <w:divBdr>
                    <w:top w:val="none" w:sz="0" w:space="0" w:color="auto"/>
                    <w:left w:val="none" w:sz="0" w:space="0" w:color="auto"/>
                    <w:bottom w:val="none" w:sz="0" w:space="0" w:color="auto"/>
                    <w:right w:val="none" w:sz="0" w:space="0" w:color="auto"/>
                  </w:divBdr>
                </w:div>
                <w:div w:id="1897081790">
                  <w:marLeft w:val="0"/>
                  <w:marRight w:val="0"/>
                  <w:marTop w:val="0"/>
                  <w:marBottom w:val="0"/>
                  <w:divBdr>
                    <w:top w:val="none" w:sz="0" w:space="0" w:color="auto"/>
                    <w:left w:val="none" w:sz="0" w:space="0" w:color="auto"/>
                    <w:bottom w:val="none" w:sz="0" w:space="0" w:color="auto"/>
                    <w:right w:val="none" w:sz="0" w:space="0" w:color="auto"/>
                  </w:divBdr>
                </w:div>
                <w:div w:id="322512776">
                  <w:marLeft w:val="-150"/>
                  <w:marRight w:val="0"/>
                  <w:marTop w:val="0"/>
                  <w:marBottom w:val="0"/>
                  <w:divBdr>
                    <w:top w:val="none" w:sz="0" w:space="0" w:color="auto"/>
                    <w:left w:val="none" w:sz="0" w:space="0" w:color="auto"/>
                    <w:bottom w:val="none" w:sz="0" w:space="0" w:color="auto"/>
                    <w:right w:val="none" w:sz="0" w:space="0" w:color="auto"/>
                  </w:divBdr>
                  <w:divsChild>
                    <w:div w:id="697900307">
                      <w:marLeft w:val="0"/>
                      <w:marRight w:val="0"/>
                      <w:marTop w:val="0"/>
                      <w:marBottom w:val="0"/>
                      <w:divBdr>
                        <w:top w:val="none" w:sz="0" w:space="0" w:color="auto"/>
                        <w:left w:val="none" w:sz="0" w:space="0" w:color="auto"/>
                        <w:bottom w:val="none" w:sz="0" w:space="0" w:color="auto"/>
                        <w:right w:val="none" w:sz="0" w:space="0" w:color="auto"/>
                      </w:divBdr>
                    </w:div>
                    <w:div w:id="2091848189">
                      <w:marLeft w:val="0"/>
                      <w:marRight w:val="0"/>
                      <w:marTop w:val="0"/>
                      <w:marBottom w:val="0"/>
                      <w:divBdr>
                        <w:top w:val="none" w:sz="0" w:space="0" w:color="auto"/>
                        <w:left w:val="none" w:sz="0" w:space="0" w:color="auto"/>
                        <w:bottom w:val="none" w:sz="0" w:space="0" w:color="auto"/>
                        <w:right w:val="none" w:sz="0" w:space="0" w:color="auto"/>
                      </w:divBdr>
                    </w:div>
                    <w:div w:id="507212858">
                      <w:marLeft w:val="0"/>
                      <w:marRight w:val="0"/>
                      <w:marTop w:val="0"/>
                      <w:marBottom w:val="0"/>
                      <w:divBdr>
                        <w:top w:val="none" w:sz="0" w:space="0" w:color="auto"/>
                        <w:left w:val="none" w:sz="0" w:space="0" w:color="auto"/>
                        <w:bottom w:val="none" w:sz="0" w:space="0" w:color="auto"/>
                        <w:right w:val="none" w:sz="0" w:space="0" w:color="auto"/>
                      </w:divBdr>
                    </w:div>
                    <w:div w:id="291592662">
                      <w:marLeft w:val="0"/>
                      <w:marRight w:val="0"/>
                      <w:marTop w:val="0"/>
                      <w:marBottom w:val="0"/>
                      <w:divBdr>
                        <w:top w:val="none" w:sz="0" w:space="0" w:color="auto"/>
                        <w:left w:val="none" w:sz="0" w:space="0" w:color="auto"/>
                        <w:bottom w:val="none" w:sz="0" w:space="0" w:color="auto"/>
                        <w:right w:val="none" w:sz="0" w:space="0" w:color="auto"/>
                      </w:divBdr>
                    </w:div>
                    <w:div w:id="258217182">
                      <w:marLeft w:val="0"/>
                      <w:marRight w:val="0"/>
                      <w:marTop w:val="0"/>
                      <w:marBottom w:val="0"/>
                      <w:divBdr>
                        <w:top w:val="none" w:sz="0" w:space="0" w:color="auto"/>
                        <w:left w:val="none" w:sz="0" w:space="0" w:color="auto"/>
                        <w:bottom w:val="none" w:sz="0" w:space="0" w:color="auto"/>
                        <w:right w:val="none" w:sz="0" w:space="0" w:color="auto"/>
                      </w:divBdr>
                    </w:div>
                    <w:div w:id="165369633">
                      <w:marLeft w:val="0"/>
                      <w:marRight w:val="0"/>
                      <w:marTop w:val="0"/>
                      <w:marBottom w:val="0"/>
                      <w:divBdr>
                        <w:top w:val="none" w:sz="0" w:space="0" w:color="auto"/>
                        <w:left w:val="none" w:sz="0" w:space="0" w:color="auto"/>
                        <w:bottom w:val="none" w:sz="0" w:space="0" w:color="auto"/>
                        <w:right w:val="none" w:sz="0" w:space="0" w:color="auto"/>
                      </w:divBdr>
                    </w:div>
                    <w:div w:id="822820574">
                      <w:marLeft w:val="0"/>
                      <w:marRight w:val="0"/>
                      <w:marTop w:val="0"/>
                      <w:marBottom w:val="0"/>
                      <w:divBdr>
                        <w:top w:val="none" w:sz="0" w:space="0" w:color="auto"/>
                        <w:left w:val="none" w:sz="0" w:space="0" w:color="auto"/>
                        <w:bottom w:val="none" w:sz="0" w:space="0" w:color="auto"/>
                        <w:right w:val="none" w:sz="0" w:space="0" w:color="auto"/>
                      </w:divBdr>
                    </w:div>
                    <w:div w:id="1623923291">
                      <w:marLeft w:val="0"/>
                      <w:marRight w:val="0"/>
                      <w:marTop w:val="0"/>
                      <w:marBottom w:val="0"/>
                      <w:divBdr>
                        <w:top w:val="none" w:sz="0" w:space="0" w:color="auto"/>
                        <w:left w:val="none" w:sz="0" w:space="0" w:color="auto"/>
                        <w:bottom w:val="none" w:sz="0" w:space="0" w:color="auto"/>
                        <w:right w:val="none" w:sz="0" w:space="0" w:color="auto"/>
                      </w:divBdr>
                    </w:div>
                    <w:div w:id="658071092">
                      <w:marLeft w:val="0"/>
                      <w:marRight w:val="0"/>
                      <w:marTop w:val="0"/>
                      <w:marBottom w:val="0"/>
                      <w:divBdr>
                        <w:top w:val="none" w:sz="0" w:space="0" w:color="auto"/>
                        <w:left w:val="none" w:sz="0" w:space="0" w:color="auto"/>
                        <w:bottom w:val="none" w:sz="0" w:space="0" w:color="auto"/>
                        <w:right w:val="none" w:sz="0" w:space="0" w:color="auto"/>
                      </w:divBdr>
                    </w:div>
                    <w:div w:id="214700231">
                      <w:marLeft w:val="0"/>
                      <w:marRight w:val="0"/>
                      <w:marTop w:val="0"/>
                      <w:marBottom w:val="0"/>
                      <w:divBdr>
                        <w:top w:val="none" w:sz="0" w:space="0" w:color="auto"/>
                        <w:left w:val="none" w:sz="0" w:space="0" w:color="auto"/>
                        <w:bottom w:val="none" w:sz="0" w:space="0" w:color="auto"/>
                        <w:right w:val="none" w:sz="0" w:space="0" w:color="auto"/>
                      </w:divBdr>
                    </w:div>
                    <w:div w:id="644436831">
                      <w:marLeft w:val="0"/>
                      <w:marRight w:val="0"/>
                      <w:marTop w:val="0"/>
                      <w:marBottom w:val="0"/>
                      <w:divBdr>
                        <w:top w:val="none" w:sz="0" w:space="0" w:color="auto"/>
                        <w:left w:val="none" w:sz="0" w:space="0" w:color="auto"/>
                        <w:bottom w:val="none" w:sz="0" w:space="0" w:color="auto"/>
                        <w:right w:val="none" w:sz="0" w:space="0" w:color="auto"/>
                      </w:divBdr>
                    </w:div>
                    <w:div w:id="1948847556">
                      <w:marLeft w:val="0"/>
                      <w:marRight w:val="0"/>
                      <w:marTop w:val="0"/>
                      <w:marBottom w:val="0"/>
                      <w:divBdr>
                        <w:top w:val="none" w:sz="0" w:space="0" w:color="auto"/>
                        <w:left w:val="none" w:sz="0" w:space="0" w:color="auto"/>
                        <w:bottom w:val="none" w:sz="0" w:space="0" w:color="auto"/>
                        <w:right w:val="none" w:sz="0" w:space="0" w:color="auto"/>
                      </w:divBdr>
                    </w:div>
                    <w:div w:id="655181916">
                      <w:marLeft w:val="0"/>
                      <w:marRight w:val="0"/>
                      <w:marTop w:val="0"/>
                      <w:marBottom w:val="0"/>
                      <w:divBdr>
                        <w:top w:val="none" w:sz="0" w:space="0" w:color="auto"/>
                        <w:left w:val="none" w:sz="0" w:space="0" w:color="auto"/>
                        <w:bottom w:val="none" w:sz="0" w:space="0" w:color="auto"/>
                        <w:right w:val="none" w:sz="0" w:space="0" w:color="auto"/>
                      </w:divBdr>
                    </w:div>
                    <w:div w:id="319309579">
                      <w:marLeft w:val="0"/>
                      <w:marRight w:val="0"/>
                      <w:marTop w:val="0"/>
                      <w:marBottom w:val="0"/>
                      <w:divBdr>
                        <w:top w:val="none" w:sz="0" w:space="0" w:color="auto"/>
                        <w:left w:val="none" w:sz="0" w:space="0" w:color="auto"/>
                        <w:bottom w:val="none" w:sz="0" w:space="0" w:color="auto"/>
                        <w:right w:val="none" w:sz="0" w:space="0" w:color="auto"/>
                      </w:divBdr>
                    </w:div>
                    <w:div w:id="107547214">
                      <w:marLeft w:val="0"/>
                      <w:marRight w:val="0"/>
                      <w:marTop w:val="0"/>
                      <w:marBottom w:val="0"/>
                      <w:divBdr>
                        <w:top w:val="none" w:sz="0" w:space="0" w:color="auto"/>
                        <w:left w:val="none" w:sz="0" w:space="0" w:color="auto"/>
                        <w:bottom w:val="none" w:sz="0" w:space="0" w:color="auto"/>
                        <w:right w:val="none" w:sz="0" w:space="0" w:color="auto"/>
                      </w:divBdr>
                    </w:div>
                    <w:div w:id="1670592817">
                      <w:marLeft w:val="0"/>
                      <w:marRight w:val="0"/>
                      <w:marTop w:val="0"/>
                      <w:marBottom w:val="0"/>
                      <w:divBdr>
                        <w:top w:val="none" w:sz="0" w:space="0" w:color="auto"/>
                        <w:left w:val="none" w:sz="0" w:space="0" w:color="auto"/>
                        <w:bottom w:val="none" w:sz="0" w:space="0" w:color="auto"/>
                        <w:right w:val="none" w:sz="0" w:space="0" w:color="auto"/>
                      </w:divBdr>
                    </w:div>
                    <w:div w:id="916406537">
                      <w:marLeft w:val="0"/>
                      <w:marRight w:val="0"/>
                      <w:marTop w:val="0"/>
                      <w:marBottom w:val="0"/>
                      <w:divBdr>
                        <w:top w:val="none" w:sz="0" w:space="0" w:color="auto"/>
                        <w:left w:val="none" w:sz="0" w:space="0" w:color="auto"/>
                        <w:bottom w:val="none" w:sz="0" w:space="0" w:color="auto"/>
                        <w:right w:val="none" w:sz="0" w:space="0" w:color="auto"/>
                      </w:divBdr>
                    </w:div>
                    <w:div w:id="2132358595">
                      <w:marLeft w:val="0"/>
                      <w:marRight w:val="0"/>
                      <w:marTop w:val="0"/>
                      <w:marBottom w:val="0"/>
                      <w:divBdr>
                        <w:top w:val="none" w:sz="0" w:space="0" w:color="auto"/>
                        <w:left w:val="none" w:sz="0" w:space="0" w:color="auto"/>
                        <w:bottom w:val="none" w:sz="0" w:space="0" w:color="auto"/>
                        <w:right w:val="none" w:sz="0" w:space="0" w:color="auto"/>
                      </w:divBdr>
                    </w:div>
                    <w:div w:id="243150962">
                      <w:marLeft w:val="0"/>
                      <w:marRight w:val="0"/>
                      <w:marTop w:val="0"/>
                      <w:marBottom w:val="0"/>
                      <w:divBdr>
                        <w:top w:val="none" w:sz="0" w:space="0" w:color="auto"/>
                        <w:left w:val="none" w:sz="0" w:space="0" w:color="auto"/>
                        <w:bottom w:val="none" w:sz="0" w:space="0" w:color="auto"/>
                        <w:right w:val="none" w:sz="0" w:space="0" w:color="auto"/>
                      </w:divBdr>
                    </w:div>
                    <w:div w:id="519242167">
                      <w:marLeft w:val="0"/>
                      <w:marRight w:val="0"/>
                      <w:marTop w:val="0"/>
                      <w:marBottom w:val="0"/>
                      <w:divBdr>
                        <w:top w:val="none" w:sz="0" w:space="0" w:color="auto"/>
                        <w:left w:val="none" w:sz="0" w:space="0" w:color="auto"/>
                        <w:bottom w:val="none" w:sz="0" w:space="0" w:color="auto"/>
                        <w:right w:val="none" w:sz="0" w:space="0" w:color="auto"/>
                      </w:divBdr>
                    </w:div>
                    <w:div w:id="1391735564">
                      <w:marLeft w:val="0"/>
                      <w:marRight w:val="0"/>
                      <w:marTop w:val="0"/>
                      <w:marBottom w:val="0"/>
                      <w:divBdr>
                        <w:top w:val="none" w:sz="0" w:space="0" w:color="auto"/>
                        <w:left w:val="none" w:sz="0" w:space="0" w:color="auto"/>
                        <w:bottom w:val="none" w:sz="0" w:space="0" w:color="auto"/>
                        <w:right w:val="none" w:sz="0" w:space="0" w:color="auto"/>
                      </w:divBdr>
                    </w:div>
                    <w:div w:id="1743795032">
                      <w:marLeft w:val="0"/>
                      <w:marRight w:val="0"/>
                      <w:marTop w:val="0"/>
                      <w:marBottom w:val="0"/>
                      <w:divBdr>
                        <w:top w:val="none" w:sz="0" w:space="0" w:color="auto"/>
                        <w:left w:val="none" w:sz="0" w:space="0" w:color="auto"/>
                        <w:bottom w:val="none" w:sz="0" w:space="0" w:color="auto"/>
                        <w:right w:val="none" w:sz="0" w:space="0" w:color="auto"/>
                      </w:divBdr>
                    </w:div>
                    <w:div w:id="1072197397">
                      <w:marLeft w:val="0"/>
                      <w:marRight w:val="0"/>
                      <w:marTop w:val="0"/>
                      <w:marBottom w:val="0"/>
                      <w:divBdr>
                        <w:top w:val="none" w:sz="0" w:space="0" w:color="auto"/>
                        <w:left w:val="none" w:sz="0" w:space="0" w:color="auto"/>
                        <w:bottom w:val="none" w:sz="0" w:space="0" w:color="auto"/>
                        <w:right w:val="none" w:sz="0" w:space="0" w:color="auto"/>
                      </w:divBdr>
                    </w:div>
                    <w:div w:id="436216615">
                      <w:marLeft w:val="0"/>
                      <w:marRight w:val="0"/>
                      <w:marTop w:val="0"/>
                      <w:marBottom w:val="0"/>
                      <w:divBdr>
                        <w:top w:val="none" w:sz="0" w:space="0" w:color="auto"/>
                        <w:left w:val="none" w:sz="0" w:space="0" w:color="auto"/>
                        <w:bottom w:val="none" w:sz="0" w:space="0" w:color="auto"/>
                        <w:right w:val="none" w:sz="0" w:space="0" w:color="auto"/>
                      </w:divBdr>
                    </w:div>
                    <w:div w:id="600845413">
                      <w:marLeft w:val="0"/>
                      <w:marRight w:val="0"/>
                      <w:marTop w:val="0"/>
                      <w:marBottom w:val="0"/>
                      <w:divBdr>
                        <w:top w:val="none" w:sz="0" w:space="0" w:color="auto"/>
                        <w:left w:val="none" w:sz="0" w:space="0" w:color="auto"/>
                        <w:bottom w:val="none" w:sz="0" w:space="0" w:color="auto"/>
                        <w:right w:val="none" w:sz="0" w:space="0" w:color="auto"/>
                      </w:divBdr>
                    </w:div>
                    <w:div w:id="817771505">
                      <w:marLeft w:val="0"/>
                      <w:marRight w:val="0"/>
                      <w:marTop w:val="0"/>
                      <w:marBottom w:val="0"/>
                      <w:divBdr>
                        <w:top w:val="none" w:sz="0" w:space="0" w:color="auto"/>
                        <w:left w:val="none" w:sz="0" w:space="0" w:color="auto"/>
                        <w:bottom w:val="none" w:sz="0" w:space="0" w:color="auto"/>
                        <w:right w:val="none" w:sz="0" w:space="0" w:color="auto"/>
                      </w:divBdr>
                    </w:div>
                    <w:div w:id="762991279">
                      <w:marLeft w:val="0"/>
                      <w:marRight w:val="0"/>
                      <w:marTop w:val="0"/>
                      <w:marBottom w:val="0"/>
                      <w:divBdr>
                        <w:top w:val="none" w:sz="0" w:space="0" w:color="auto"/>
                        <w:left w:val="none" w:sz="0" w:space="0" w:color="auto"/>
                        <w:bottom w:val="none" w:sz="0" w:space="0" w:color="auto"/>
                        <w:right w:val="none" w:sz="0" w:space="0" w:color="auto"/>
                      </w:divBdr>
                    </w:div>
                    <w:div w:id="740516850">
                      <w:marLeft w:val="0"/>
                      <w:marRight w:val="0"/>
                      <w:marTop w:val="0"/>
                      <w:marBottom w:val="0"/>
                      <w:divBdr>
                        <w:top w:val="none" w:sz="0" w:space="0" w:color="auto"/>
                        <w:left w:val="none" w:sz="0" w:space="0" w:color="auto"/>
                        <w:bottom w:val="none" w:sz="0" w:space="0" w:color="auto"/>
                        <w:right w:val="none" w:sz="0" w:space="0" w:color="auto"/>
                      </w:divBdr>
                    </w:div>
                    <w:div w:id="1848979141">
                      <w:marLeft w:val="0"/>
                      <w:marRight w:val="0"/>
                      <w:marTop w:val="0"/>
                      <w:marBottom w:val="0"/>
                      <w:divBdr>
                        <w:top w:val="none" w:sz="0" w:space="0" w:color="auto"/>
                        <w:left w:val="none" w:sz="0" w:space="0" w:color="auto"/>
                        <w:bottom w:val="none" w:sz="0" w:space="0" w:color="auto"/>
                        <w:right w:val="none" w:sz="0" w:space="0" w:color="auto"/>
                      </w:divBdr>
                    </w:div>
                    <w:div w:id="1266841139">
                      <w:marLeft w:val="0"/>
                      <w:marRight w:val="0"/>
                      <w:marTop w:val="0"/>
                      <w:marBottom w:val="0"/>
                      <w:divBdr>
                        <w:top w:val="none" w:sz="0" w:space="0" w:color="auto"/>
                        <w:left w:val="none" w:sz="0" w:space="0" w:color="auto"/>
                        <w:bottom w:val="none" w:sz="0" w:space="0" w:color="auto"/>
                        <w:right w:val="none" w:sz="0" w:space="0" w:color="auto"/>
                      </w:divBdr>
                    </w:div>
                    <w:div w:id="5685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2978">
          <w:marLeft w:val="0"/>
          <w:marRight w:val="0"/>
          <w:marTop w:val="0"/>
          <w:marBottom w:val="0"/>
          <w:divBdr>
            <w:top w:val="none" w:sz="0" w:space="0" w:color="auto"/>
            <w:left w:val="none" w:sz="0" w:space="0" w:color="auto"/>
            <w:bottom w:val="none" w:sz="0" w:space="0" w:color="auto"/>
            <w:right w:val="none" w:sz="0" w:space="0" w:color="auto"/>
          </w:divBdr>
          <w:divsChild>
            <w:div w:id="1218975603">
              <w:marLeft w:val="0"/>
              <w:marRight w:val="0"/>
              <w:marTop w:val="0"/>
              <w:marBottom w:val="0"/>
              <w:divBdr>
                <w:top w:val="none" w:sz="0" w:space="0" w:color="auto"/>
                <w:left w:val="none" w:sz="0" w:space="0" w:color="auto"/>
                <w:bottom w:val="none" w:sz="0" w:space="0" w:color="auto"/>
                <w:right w:val="none" w:sz="0" w:space="0" w:color="auto"/>
              </w:divBdr>
              <w:divsChild>
                <w:div w:id="1131170278">
                  <w:marLeft w:val="0"/>
                  <w:marRight w:val="0"/>
                  <w:marTop w:val="0"/>
                  <w:marBottom w:val="0"/>
                  <w:divBdr>
                    <w:top w:val="none" w:sz="0" w:space="0" w:color="auto"/>
                    <w:left w:val="none" w:sz="0" w:space="0" w:color="auto"/>
                    <w:bottom w:val="none" w:sz="0" w:space="0" w:color="auto"/>
                    <w:right w:val="none" w:sz="0" w:space="0" w:color="auto"/>
                  </w:divBdr>
                </w:div>
                <w:div w:id="215287266">
                  <w:marLeft w:val="0"/>
                  <w:marRight w:val="0"/>
                  <w:marTop w:val="0"/>
                  <w:marBottom w:val="0"/>
                  <w:divBdr>
                    <w:top w:val="none" w:sz="0" w:space="0" w:color="auto"/>
                    <w:left w:val="none" w:sz="0" w:space="0" w:color="auto"/>
                    <w:bottom w:val="none" w:sz="0" w:space="0" w:color="auto"/>
                    <w:right w:val="none" w:sz="0" w:space="0" w:color="auto"/>
                  </w:divBdr>
                </w:div>
                <w:div w:id="1204058247">
                  <w:marLeft w:val="0"/>
                  <w:marRight w:val="0"/>
                  <w:marTop w:val="0"/>
                  <w:marBottom w:val="0"/>
                  <w:divBdr>
                    <w:top w:val="none" w:sz="0" w:space="0" w:color="auto"/>
                    <w:left w:val="none" w:sz="0" w:space="0" w:color="auto"/>
                    <w:bottom w:val="none" w:sz="0" w:space="0" w:color="auto"/>
                    <w:right w:val="none" w:sz="0" w:space="0" w:color="auto"/>
                  </w:divBdr>
                </w:div>
                <w:div w:id="2017029484">
                  <w:marLeft w:val="0"/>
                  <w:marRight w:val="0"/>
                  <w:marTop w:val="0"/>
                  <w:marBottom w:val="0"/>
                  <w:divBdr>
                    <w:top w:val="none" w:sz="0" w:space="0" w:color="auto"/>
                    <w:left w:val="none" w:sz="0" w:space="0" w:color="auto"/>
                    <w:bottom w:val="none" w:sz="0" w:space="0" w:color="auto"/>
                    <w:right w:val="none" w:sz="0" w:space="0" w:color="auto"/>
                  </w:divBdr>
                </w:div>
                <w:div w:id="1722434570">
                  <w:marLeft w:val="0"/>
                  <w:marRight w:val="0"/>
                  <w:marTop w:val="0"/>
                  <w:marBottom w:val="0"/>
                  <w:divBdr>
                    <w:top w:val="none" w:sz="0" w:space="0" w:color="auto"/>
                    <w:left w:val="none" w:sz="0" w:space="0" w:color="auto"/>
                    <w:bottom w:val="none" w:sz="0" w:space="0" w:color="auto"/>
                    <w:right w:val="none" w:sz="0" w:space="0" w:color="auto"/>
                  </w:divBdr>
                </w:div>
                <w:div w:id="1083337302">
                  <w:marLeft w:val="0"/>
                  <w:marRight w:val="0"/>
                  <w:marTop w:val="0"/>
                  <w:marBottom w:val="0"/>
                  <w:divBdr>
                    <w:top w:val="none" w:sz="0" w:space="0" w:color="auto"/>
                    <w:left w:val="none" w:sz="0" w:space="0" w:color="auto"/>
                    <w:bottom w:val="none" w:sz="0" w:space="0" w:color="auto"/>
                    <w:right w:val="none" w:sz="0" w:space="0" w:color="auto"/>
                  </w:divBdr>
                </w:div>
                <w:div w:id="119619142">
                  <w:marLeft w:val="0"/>
                  <w:marRight w:val="0"/>
                  <w:marTop w:val="0"/>
                  <w:marBottom w:val="0"/>
                  <w:divBdr>
                    <w:top w:val="none" w:sz="0" w:space="0" w:color="auto"/>
                    <w:left w:val="none" w:sz="0" w:space="0" w:color="auto"/>
                    <w:bottom w:val="none" w:sz="0" w:space="0" w:color="auto"/>
                    <w:right w:val="none" w:sz="0" w:space="0" w:color="auto"/>
                  </w:divBdr>
                </w:div>
                <w:div w:id="367143860">
                  <w:marLeft w:val="0"/>
                  <w:marRight w:val="0"/>
                  <w:marTop w:val="0"/>
                  <w:marBottom w:val="0"/>
                  <w:divBdr>
                    <w:top w:val="none" w:sz="0" w:space="0" w:color="auto"/>
                    <w:left w:val="none" w:sz="0" w:space="0" w:color="auto"/>
                    <w:bottom w:val="none" w:sz="0" w:space="0" w:color="auto"/>
                    <w:right w:val="none" w:sz="0" w:space="0" w:color="auto"/>
                  </w:divBdr>
                </w:div>
                <w:div w:id="775447413">
                  <w:marLeft w:val="0"/>
                  <w:marRight w:val="0"/>
                  <w:marTop w:val="0"/>
                  <w:marBottom w:val="0"/>
                  <w:divBdr>
                    <w:top w:val="none" w:sz="0" w:space="0" w:color="auto"/>
                    <w:left w:val="none" w:sz="0" w:space="0" w:color="auto"/>
                    <w:bottom w:val="none" w:sz="0" w:space="0" w:color="auto"/>
                    <w:right w:val="none" w:sz="0" w:space="0" w:color="auto"/>
                  </w:divBdr>
                </w:div>
                <w:div w:id="491334091">
                  <w:marLeft w:val="0"/>
                  <w:marRight w:val="0"/>
                  <w:marTop w:val="0"/>
                  <w:marBottom w:val="0"/>
                  <w:divBdr>
                    <w:top w:val="none" w:sz="0" w:space="0" w:color="auto"/>
                    <w:left w:val="none" w:sz="0" w:space="0" w:color="auto"/>
                    <w:bottom w:val="none" w:sz="0" w:space="0" w:color="auto"/>
                    <w:right w:val="none" w:sz="0" w:space="0" w:color="auto"/>
                  </w:divBdr>
                </w:div>
                <w:div w:id="1687710264">
                  <w:marLeft w:val="0"/>
                  <w:marRight w:val="0"/>
                  <w:marTop w:val="0"/>
                  <w:marBottom w:val="0"/>
                  <w:divBdr>
                    <w:top w:val="none" w:sz="0" w:space="0" w:color="auto"/>
                    <w:left w:val="none" w:sz="0" w:space="0" w:color="auto"/>
                    <w:bottom w:val="none" w:sz="0" w:space="0" w:color="auto"/>
                    <w:right w:val="none" w:sz="0" w:space="0" w:color="auto"/>
                  </w:divBdr>
                </w:div>
                <w:div w:id="271786053">
                  <w:marLeft w:val="0"/>
                  <w:marRight w:val="0"/>
                  <w:marTop w:val="0"/>
                  <w:marBottom w:val="0"/>
                  <w:divBdr>
                    <w:top w:val="none" w:sz="0" w:space="0" w:color="auto"/>
                    <w:left w:val="none" w:sz="0" w:space="0" w:color="auto"/>
                    <w:bottom w:val="none" w:sz="0" w:space="0" w:color="auto"/>
                    <w:right w:val="none" w:sz="0" w:space="0" w:color="auto"/>
                  </w:divBdr>
                </w:div>
                <w:div w:id="2106879880">
                  <w:marLeft w:val="0"/>
                  <w:marRight w:val="0"/>
                  <w:marTop w:val="0"/>
                  <w:marBottom w:val="0"/>
                  <w:divBdr>
                    <w:top w:val="none" w:sz="0" w:space="0" w:color="auto"/>
                    <w:left w:val="none" w:sz="0" w:space="0" w:color="auto"/>
                    <w:bottom w:val="none" w:sz="0" w:space="0" w:color="auto"/>
                    <w:right w:val="none" w:sz="0" w:space="0" w:color="auto"/>
                  </w:divBdr>
                </w:div>
                <w:div w:id="1329626413">
                  <w:marLeft w:val="0"/>
                  <w:marRight w:val="0"/>
                  <w:marTop w:val="0"/>
                  <w:marBottom w:val="0"/>
                  <w:divBdr>
                    <w:top w:val="none" w:sz="0" w:space="0" w:color="auto"/>
                    <w:left w:val="none" w:sz="0" w:space="0" w:color="auto"/>
                    <w:bottom w:val="none" w:sz="0" w:space="0" w:color="auto"/>
                    <w:right w:val="none" w:sz="0" w:space="0" w:color="auto"/>
                  </w:divBdr>
                </w:div>
                <w:div w:id="1446465072">
                  <w:marLeft w:val="0"/>
                  <w:marRight w:val="0"/>
                  <w:marTop w:val="0"/>
                  <w:marBottom w:val="0"/>
                  <w:divBdr>
                    <w:top w:val="none" w:sz="0" w:space="0" w:color="auto"/>
                    <w:left w:val="none" w:sz="0" w:space="0" w:color="auto"/>
                    <w:bottom w:val="none" w:sz="0" w:space="0" w:color="auto"/>
                    <w:right w:val="none" w:sz="0" w:space="0" w:color="auto"/>
                  </w:divBdr>
                </w:div>
                <w:div w:id="438793694">
                  <w:marLeft w:val="0"/>
                  <w:marRight w:val="0"/>
                  <w:marTop w:val="0"/>
                  <w:marBottom w:val="0"/>
                  <w:divBdr>
                    <w:top w:val="none" w:sz="0" w:space="0" w:color="auto"/>
                    <w:left w:val="none" w:sz="0" w:space="0" w:color="auto"/>
                    <w:bottom w:val="none" w:sz="0" w:space="0" w:color="auto"/>
                    <w:right w:val="none" w:sz="0" w:space="0" w:color="auto"/>
                  </w:divBdr>
                </w:div>
                <w:div w:id="1791434251">
                  <w:marLeft w:val="0"/>
                  <w:marRight w:val="0"/>
                  <w:marTop w:val="0"/>
                  <w:marBottom w:val="0"/>
                  <w:divBdr>
                    <w:top w:val="none" w:sz="0" w:space="0" w:color="auto"/>
                    <w:left w:val="none" w:sz="0" w:space="0" w:color="auto"/>
                    <w:bottom w:val="none" w:sz="0" w:space="0" w:color="auto"/>
                    <w:right w:val="none" w:sz="0" w:space="0" w:color="auto"/>
                  </w:divBdr>
                </w:div>
                <w:div w:id="216819845">
                  <w:marLeft w:val="0"/>
                  <w:marRight w:val="0"/>
                  <w:marTop w:val="0"/>
                  <w:marBottom w:val="0"/>
                  <w:divBdr>
                    <w:top w:val="none" w:sz="0" w:space="0" w:color="auto"/>
                    <w:left w:val="none" w:sz="0" w:space="0" w:color="auto"/>
                    <w:bottom w:val="none" w:sz="0" w:space="0" w:color="auto"/>
                    <w:right w:val="none" w:sz="0" w:space="0" w:color="auto"/>
                  </w:divBdr>
                </w:div>
                <w:div w:id="1803697050">
                  <w:marLeft w:val="0"/>
                  <w:marRight w:val="0"/>
                  <w:marTop w:val="0"/>
                  <w:marBottom w:val="0"/>
                  <w:divBdr>
                    <w:top w:val="none" w:sz="0" w:space="0" w:color="auto"/>
                    <w:left w:val="none" w:sz="0" w:space="0" w:color="auto"/>
                    <w:bottom w:val="none" w:sz="0" w:space="0" w:color="auto"/>
                    <w:right w:val="none" w:sz="0" w:space="0" w:color="auto"/>
                  </w:divBdr>
                </w:div>
                <w:div w:id="720905788">
                  <w:marLeft w:val="0"/>
                  <w:marRight w:val="0"/>
                  <w:marTop w:val="0"/>
                  <w:marBottom w:val="0"/>
                  <w:divBdr>
                    <w:top w:val="none" w:sz="0" w:space="0" w:color="auto"/>
                    <w:left w:val="none" w:sz="0" w:space="0" w:color="auto"/>
                    <w:bottom w:val="none" w:sz="0" w:space="0" w:color="auto"/>
                    <w:right w:val="none" w:sz="0" w:space="0" w:color="auto"/>
                  </w:divBdr>
                </w:div>
                <w:div w:id="1843624617">
                  <w:marLeft w:val="0"/>
                  <w:marRight w:val="0"/>
                  <w:marTop w:val="0"/>
                  <w:marBottom w:val="0"/>
                  <w:divBdr>
                    <w:top w:val="none" w:sz="0" w:space="0" w:color="auto"/>
                    <w:left w:val="none" w:sz="0" w:space="0" w:color="auto"/>
                    <w:bottom w:val="none" w:sz="0" w:space="0" w:color="auto"/>
                    <w:right w:val="none" w:sz="0" w:space="0" w:color="auto"/>
                  </w:divBdr>
                </w:div>
                <w:div w:id="1173422510">
                  <w:marLeft w:val="0"/>
                  <w:marRight w:val="0"/>
                  <w:marTop w:val="0"/>
                  <w:marBottom w:val="0"/>
                  <w:divBdr>
                    <w:top w:val="none" w:sz="0" w:space="0" w:color="auto"/>
                    <w:left w:val="none" w:sz="0" w:space="0" w:color="auto"/>
                    <w:bottom w:val="none" w:sz="0" w:space="0" w:color="auto"/>
                    <w:right w:val="none" w:sz="0" w:space="0" w:color="auto"/>
                  </w:divBdr>
                </w:div>
                <w:div w:id="1766657338">
                  <w:marLeft w:val="0"/>
                  <w:marRight w:val="0"/>
                  <w:marTop w:val="0"/>
                  <w:marBottom w:val="0"/>
                  <w:divBdr>
                    <w:top w:val="none" w:sz="0" w:space="0" w:color="auto"/>
                    <w:left w:val="none" w:sz="0" w:space="0" w:color="auto"/>
                    <w:bottom w:val="none" w:sz="0" w:space="0" w:color="auto"/>
                    <w:right w:val="none" w:sz="0" w:space="0" w:color="auto"/>
                  </w:divBdr>
                </w:div>
                <w:div w:id="97258871">
                  <w:marLeft w:val="0"/>
                  <w:marRight w:val="0"/>
                  <w:marTop w:val="0"/>
                  <w:marBottom w:val="0"/>
                  <w:divBdr>
                    <w:top w:val="none" w:sz="0" w:space="0" w:color="auto"/>
                    <w:left w:val="none" w:sz="0" w:space="0" w:color="auto"/>
                    <w:bottom w:val="none" w:sz="0" w:space="0" w:color="auto"/>
                    <w:right w:val="none" w:sz="0" w:space="0" w:color="auto"/>
                  </w:divBdr>
                </w:div>
                <w:div w:id="259534353">
                  <w:marLeft w:val="0"/>
                  <w:marRight w:val="0"/>
                  <w:marTop w:val="0"/>
                  <w:marBottom w:val="0"/>
                  <w:divBdr>
                    <w:top w:val="none" w:sz="0" w:space="0" w:color="auto"/>
                    <w:left w:val="none" w:sz="0" w:space="0" w:color="auto"/>
                    <w:bottom w:val="none" w:sz="0" w:space="0" w:color="auto"/>
                    <w:right w:val="none" w:sz="0" w:space="0" w:color="auto"/>
                  </w:divBdr>
                </w:div>
                <w:div w:id="1629168256">
                  <w:marLeft w:val="0"/>
                  <w:marRight w:val="0"/>
                  <w:marTop w:val="0"/>
                  <w:marBottom w:val="0"/>
                  <w:divBdr>
                    <w:top w:val="none" w:sz="0" w:space="0" w:color="auto"/>
                    <w:left w:val="none" w:sz="0" w:space="0" w:color="auto"/>
                    <w:bottom w:val="none" w:sz="0" w:space="0" w:color="auto"/>
                    <w:right w:val="none" w:sz="0" w:space="0" w:color="auto"/>
                  </w:divBdr>
                </w:div>
                <w:div w:id="1082988792">
                  <w:marLeft w:val="-150"/>
                  <w:marRight w:val="0"/>
                  <w:marTop w:val="0"/>
                  <w:marBottom w:val="0"/>
                  <w:divBdr>
                    <w:top w:val="none" w:sz="0" w:space="0" w:color="auto"/>
                    <w:left w:val="none" w:sz="0" w:space="0" w:color="auto"/>
                    <w:bottom w:val="none" w:sz="0" w:space="0" w:color="auto"/>
                    <w:right w:val="none" w:sz="0" w:space="0" w:color="auto"/>
                  </w:divBdr>
                  <w:divsChild>
                    <w:div w:id="198248588">
                      <w:marLeft w:val="0"/>
                      <w:marRight w:val="0"/>
                      <w:marTop w:val="0"/>
                      <w:marBottom w:val="0"/>
                      <w:divBdr>
                        <w:top w:val="none" w:sz="0" w:space="0" w:color="auto"/>
                        <w:left w:val="none" w:sz="0" w:space="0" w:color="auto"/>
                        <w:bottom w:val="none" w:sz="0" w:space="0" w:color="auto"/>
                        <w:right w:val="none" w:sz="0" w:space="0" w:color="auto"/>
                      </w:divBdr>
                    </w:div>
                    <w:div w:id="1935430423">
                      <w:marLeft w:val="0"/>
                      <w:marRight w:val="0"/>
                      <w:marTop w:val="0"/>
                      <w:marBottom w:val="0"/>
                      <w:divBdr>
                        <w:top w:val="none" w:sz="0" w:space="0" w:color="auto"/>
                        <w:left w:val="none" w:sz="0" w:space="0" w:color="auto"/>
                        <w:bottom w:val="none" w:sz="0" w:space="0" w:color="auto"/>
                        <w:right w:val="none" w:sz="0" w:space="0" w:color="auto"/>
                      </w:divBdr>
                    </w:div>
                    <w:div w:id="714351416">
                      <w:marLeft w:val="0"/>
                      <w:marRight w:val="0"/>
                      <w:marTop w:val="0"/>
                      <w:marBottom w:val="0"/>
                      <w:divBdr>
                        <w:top w:val="none" w:sz="0" w:space="0" w:color="auto"/>
                        <w:left w:val="none" w:sz="0" w:space="0" w:color="auto"/>
                        <w:bottom w:val="none" w:sz="0" w:space="0" w:color="auto"/>
                        <w:right w:val="none" w:sz="0" w:space="0" w:color="auto"/>
                      </w:divBdr>
                    </w:div>
                    <w:div w:id="667488092">
                      <w:marLeft w:val="0"/>
                      <w:marRight w:val="0"/>
                      <w:marTop w:val="0"/>
                      <w:marBottom w:val="0"/>
                      <w:divBdr>
                        <w:top w:val="none" w:sz="0" w:space="0" w:color="auto"/>
                        <w:left w:val="none" w:sz="0" w:space="0" w:color="auto"/>
                        <w:bottom w:val="none" w:sz="0" w:space="0" w:color="auto"/>
                        <w:right w:val="none" w:sz="0" w:space="0" w:color="auto"/>
                      </w:divBdr>
                    </w:div>
                    <w:div w:id="941574437">
                      <w:marLeft w:val="0"/>
                      <w:marRight w:val="0"/>
                      <w:marTop w:val="0"/>
                      <w:marBottom w:val="0"/>
                      <w:divBdr>
                        <w:top w:val="none" w:sz="0" w:space="0" w:color="auto"/>
                        <w:left w:val="none" w:sz="0" w:space="0" w:color="auto"/>
                        <w:bottom w:val="none" w:sz="0" w:space="0" w:color="auto"/>
                        <w:right w:val="none" w:sz="0" w:space="0" w:color="auto"/>
                      </w:divBdr>
                    </w:div>
                    <w:div w:id="893276668">
                      <w:marLeft w:val="0"/>
                      <w:marRight w:val="0"/>
                      <w:marTop w:val="0"/>
                      <w:marBottom w:val="0"/>
                      <w:divBdr>
                        <w:top w:val="none" w:sz="0" w:space="0" w:color="auto"/>
                        <w:left w:val="none" w:sz="0" w:space="0" w:color="auto"/>
                        <w:bottom w:val="none" w:sz="0" w:space="0" w:color="auto"/>
                        <w:right w:val="none" w:sz="0" w:space="0" w:color="auto"/>
                      </w:divBdr>
                    </w:div>
                    <w:div w:id="1477724561">
                      <w:marLeft w:val="0"/>
                      <w:marRight w:val="0"/>
                      <w:marTop w:val="0"/>
                      <w:marBottom w:val="0"/>
                      <w:divBdr>
                        <w:top w:val="none" w:sz="0" w:space="0" w:color="auto"/>
                        <w:left w:val="none" w:sz="0" w:space="0" w:color="auto"/>
                        <w:bottom w:val="none" w:sz="0" w:space="0" w:color="auto"/>
                        <w:right w:val="none" w:sz="0" w:space="0" w:color="auto"/>
                      </w:divBdr>
                    </w:div>
                    <w:div w:id="1568492296">
                      <w:marLeft w:val="0"/>
                      <w:marRight w:val="0"/>
                      <w:marTop w:val="0"/>
                      <w:marBottom w:val="0"/>
                      <w:divBdr>
                        <w:top w:val="none" w:sz="0" w:space="0" w:color="auto"/>
                        <w:left w:val="none" w:sz="0" w:space="0" w:color="auto"/>
                        <w:bottom w:val="none" w:sz="0" w:space="0" w:color="auto"/>
                        <w:right w:val="none" w:sz="0" w:space="0" w:color="auto"/>
                      </w:divBdr>
                    </w:div>
                    <w:div w:id="2122797371">
                      <w:marLeft w:val="0"/>
                      <w:marRight w:val="0"/>
                      <w:marTop w:val="0"/>
                      <w:marBottom w:val="0"/>
                      <w:divBdr>
                        <w:top w:val="none" w:sz="0" w:space="0" w:color="auto"/>
                        <w:left w:val="none" w:sz="0" w:space="0" w:color="auto"/>
                        <w:bottom w:val="none" w:sz="0" w:space="0" w:color="auto"/>
                        <w:right w:val="none" w:sz="0" w:space="0" w:color="auto"/>
                      </w:divBdr>
                    </w:div>
                    <w:div w:id="1633366616">
                      <w:marLeft w:val="0"/>
                      <w:marRight w:val="0"/>
                      <w:marTop w:val="0"/>
                      <w:marBottom w:val="0"/>
                      <w:divBdr>
                        <w:top w:val="none" w:sz="0" w:space="0" w:color="auto"/>
                        <w:left w:val="none" w:sz="0" w:space="0" w:color="auto"/>
                        <w:bottom w:val="none" w:sz="0" w:space="0" w:color="auto"/>
                        <w:right w:val="none" w:sz="0" w:space="0" w:color="auto"/>
                      </w:divBdr>
                    </w:div>
                    <w:div w:id="1883441729">
                      <w:marLeft w:val="0"/>
                      <w:marRight w:val="0"/>
                      <w:marTop w:val="0"/>
                      <w:marBottom w:val="0"/>
                      <w:divBdr>
                        <w:top w:val="none" w:sz="0" w:space="0" w:color="auto"/>
                        <w:left w:val="none" w:sz="0" w:space="0" w:color="auto"/>
                        <w:bottom w:val="none" w:sz="0" w:space="0" w:color="auto"/>
                        <w:right w:val="none" w:sz="0" w:space="0" w:color="auto"/>
                      </w:divBdr>
                    </w:div>
                    <w:div w:id="1894997209">
                      <w:marLeft w:val="0"/>
                      <w:marRight w:val="0"/>
                      <w:marTop w:val="0"/>
                      <w:marBottom w:val="0"/>
                      <w:divBdr>
                        <w:top w:val="none" w:sz="0" w:space="0" w:color="auto"/>
                        <w:left w:val="none" w:sz="0" w:space="0" w:color="auto"/>
                        <w:bottom w:val="none" w:sz="0" w:space="0" w:color="auto"/>
                        <w:right w:val="none" w:sz="0" w:space="0" w:color="auto"/>
                      </w:divBdr>
                    </w:div>
                    <w:div w:id="447239202">
                      <w:marLeft w:val="0"/>
                      <w:marRight w:val="0"/>
                      <w:marTop w:val="0"/>
                      <w:marBottom w:val="0"/>
                      <w:divBdr>
                        <w:top w:val="none" w:sz="0" w:space="0" w:color="auto"/>
                        <w:left w:val="none" w:sz="0" w:space="0" w:color="auto"/>
                        <w:bottom w:val="none" w:sz="0" w:space="0" w:color="auto"/>
                        <w:right w:val="none" w:sz="0" w:space="0" w:color="auto"/>
                      </w:divBdr>
                    </w:div>
                    <w:div w:id="1075275687">
                      <w:marLeft w:val="0"/>
                      <w:marRight w:val="0"/>
                      <w:marTop w:val="0"/>
                      <w:marBottom w:val="0"/>
                      <w:divBdr>
                        <w:top w:val="none" w:sz="0" w:space="0" w:color="auto"/>
                        <w:left w:val="none" w:sz="0" w:space="0" w:color="auto"/>
                        <w:bottom w:val="none" w:sz="0" w:space="0" w:color="auto"/>
                        <w:right w:val="none" w:sz="0" w:space="0" w:color="auto"/>
                      </w:divBdr>
                    </w:div>
                    <w:div w:id="257445284">
                      <w:marLeft w:val="0"/>
                      <w:marRight w:val="0"/>
                      <w:marTop w:val="0"/>
                      <w:marBottom w:val="0"/>
                      <w:divBdr>
                        <w:top w:val="none" w:sz="0" w:space="0" w:color="auto"/>
                        <w:left w:val="none" w:sz="0" w:space="0" w:color="auto"/>
                        <w:bottom w:val="none" w:sz="0" w:space="0" w:color="auto"/>
                        <w:right w:val="none" w:sz="0" w:space="0" w:color="auto"/>
                      </w:divBdr>
                    </w:div>
                    <w:div w:id="691344454">
                      <w:marLeft w:val="0"/>
                      <w:marRight w:val="0"/>
                      <w:marTop w:val="0"/>
                      <w:marBottom w:val="0"/>
                      <w:divBdr>
                        <w:top w:val="none" w:sz="0" w:space="0" w:color="auto"/>
                        <w:left w:val="none" w:sz="0" w:space="0" w:color="auto"/>
                        <w:bottom w:val="none" w:sz="0" w:space="0" w:color="auto"/>
                        <w:right w:val="none" w:sz="0" w:space="0" w:color="auto"/>
                      </w:divBdr>
                    </w:div>
                    <w:div w:id="1221744789">
                      <w:marLeft w:val="0"/>
                      <w:marRight w:val="0"/>
                      <w:marTop w:val="0"/>
                      <w:marBottom w:val="0"/>
                      <w:divBdr>
                        <w:top w:val="none" w:sz="0" w:space="0" w:color="auto"/>
                        <w:left w:val="none" w:sz="0" w:space="0" w:color="auto"/>
                        <w:bottom w:val="none" w:sz="0" w:space="0" w:color="auto"/>
                        <w:right w:val="none" w:sz="0" w:space="0" w:color="auto"/>
                      </w:divBdr>
                    </w:div>
                    <w:div w:id="1558321884">
                      <w:marLeft w:val="0"/>
                      <w:marRight w:val="0"/>
                      <w:marTop w:val="0"/>
                      <w:marBottom w:val="0"/>
                      <w:divBdr>
                        <w:top w:val="none" w:sz="0" w:space="0" w:color="auto"/>
                        <w:left w:val="none" w:sz="0" w:space="0" w:color="auto"/>
                        <w:bottom w:val="none" w:sz="0" w:space="0" w:color="auto"/>
                        <w:right w:val="none" w:sz="0" w:space="0" w:color="auto"/>
                      </w:divBdr>
                    </w:div>
                    <w:div w:id="192961315">
                      <w:marLeft w:val="0"/>
                      <w:marRight w:val="0"/>
                      <w:marTop w:val="0"/>
                      <w:marBottom w:val="0"/>
                      <w:divBdr>
                        <w:top w:val="none" w:sz="0" w:space="0" w:color="auto"/>
                        <w:left w:val="none" w:sz="0" w:space="0" w:color="auto"/>
                        <w:bottom w:val="none" w:sz="0" w:space="0" w:color="auto"/>
                        <w:right w:val="none" w:sz="0" w:space="0" w:color="auto"/>
                      </w:divBdr>
                    </w:div>
                    <w:div w:id="21059144">
                      <w:marLeft w:val="0"/>
                      <w:marRight w:val="0"/>
                      <w:marTop w:val="0"/>
                      <w:marBottom w:val="0"/>
                      <w:divBdr>
                        <w:top w:val="none" w:sz="0" w:space="0" w:color="auto"/>
                        <w:left w:val="none" w:sz="0" w:space="0" w:color="auto"/>
                        <w:bottom w:val="none" w:sz="0" w:space="0" w:color="auto"/>
                        <w:right w:val="none" w:sz="0" w:space="0" w:color="auto"/>
                      </w:divBdr>
                    </w:div>
                    <w:div w:id="996569925">
                      <w:marLeft w:val="0"/>
                      <w:marRight w:val="0"/>
                      <w:marTop w:val="0"/>
                      <w:marBottom w:val="0"/>
                      <w:divBdr>
                        <w:top w:val="none" w:sz="0" w:space="0" w:color="auto"/>
                        <w:left w:val="none" w:sz="0" w:space="0" w:color="auto"/>
                        <w:bottom w:val="none" w:sz="0" w:space="0" w:color="auto"/>
                        <w:right w:val="none" w:sz="0" w:space="0" w:color="auto"/>
                      </w:divBdr>
                    </w:div>
                    <w:div w:id="1358265525">
                      <w:marLeft w:val="0"/>
                      <w:marRight w:val="0"/>
                      <w:marTop w:val="0"/>
                      <w:marBottom w:val="0"/>
                      <w:divBdr>
                        <w:top w:val="none" w:sz="0" w:space="0" w:color="auto"/>
                        <w:left w:val="none" w:sz="0" w:space="0" w:color="auto"/>
                        <w:bottom w:val="none" w:sz="0" w:space="0" w:color="auto"/>
                        <w:right w:val="none" w:sz="0" w:space="0" w:color="auto"/>
                      </w:divBdr>
                    </w:div>
                    <w:div w:id="1374425541">
                      <w:marLeft w:val="0"/>
                      <w:marRight w:val="0"/>
                      <w:marTop w:val="0"/>
                      <w:marBottom w:val="0"/>
                      <w:divBdr>
                        <w:top w:val="none" w:sz="0" w:space="0" w:color="auto"/>
                        <w:left w:val="none" w:sz="0" w:space="0" w:color="auto"/>
                        <w:bottom w:val="none" w:sz="0" w:space="0" w:color="auto"/>
                        <w:right w:val="none" w:sz="0" w:space="0" w:color="auto"/>
                      </w:divBdr>
                    </w:div>
                    <w:div w:id="1029911144">
                      <w:marLeft w:val="0"/>
                      <w:marRight w:val="0"/>
                      <w:marTop w:val="0"/>
                      <w:marBottom w:val="0"/>
                      <w:divBdr>
                        <w:top w:val="none" w:sz="0" w:space="0" w:color="auto"/>
                        <w:left w:val="none" w:sz="0" w:space="0" w:color="auto"/>
                        <w:bottom w:val="none" w:sz="0" w:space="0" w:color="auto"/>
                        <w:right w:val="none" w:sz="0" w:space="0" w:color="auto"/>
                      </w:divBdr>
                    </w:div>
                    <w:div w:id="1299335701">
                      <w:marLeft w:val="0"/>
                      <w:marRight w:val="0"/>
                      <w:marTop w:val="0"/>
                      <w:marBottom w:val="0"/>
                      <w:divBdr>
                        <w:top w:val="none" w:sz="0" w:space="0" w:color="auto"/>
                        <w:left w:val="none" w:sz="0" w:space="0" w:color="auto"/>
                        <w:bottom w:val="none" w:sz="0" w:space="0" w:color="auto"/>
                        <w:right w:val="none" w:sz="0" w:space="0" w:color="auto"/>
                      </w:divBdr>
                    </w:div>
                    <w:div w:id="9076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3471">
          <w:marLeft w:val="0"/>
          <w:marRight w:val="0"/>
          <w:marTop w:val="0"/>
          <w:marBottom w:val="0"/>
          <w:divBdr>
            <w:top w:val="none" w:sz="0" w:space="0" w:color="auto"/>
            <w:left w:val="none" w:sz="0" w:space="0" w:color="auto"/>
            <w:bottom w:val="none" w:sz="0" w:space="0" w:color="auto"/>
            <w:right w:val="none" w:sz="0" w:space="0" w:color="auto"/>
          </w:divBdr>
          <w:divsChild>
            <w:div w:id="840700645">
              <w:marLeft w:val="0"/>
              <w:marRight w:val="0"/>
              <w:marTop w:val="0"/>
              <w:marBottom w:val="0"/>
              <w:divBdr>
                <w:top w:val="none" w:sz="0" w:space="0" w:color="auto"/>
                <w:left w:val="none" w:sz="0" w:space="0" w:color="auto"/>
                <w:bottom w:val="none" w:sz="0" w:space="0" w:color="auto"/>
                <w:right w:val="none" w:sz="0" w:space="0" w:color="auto"/>
              </w:divBdr>
              <w:divsChild>
                <w:div w:id="955914396">
                  <w:marLeft w:val="0"/>
                  <w:marRight w:val="0"/>
                  <w:marTop w:val="0"/>
                  <w:marBottom w:val="0"/>
                  <w:divBdr>
                    <w:top w:val="none" w:sz="0" w:space="0" w:color="auto"/>
                    <w:left w:val="none" w:sz="0" w:space="0" w:color="auto"/>
                    <w:bottom w:val="none" w:sz="0" w:space="0" w:color="auto"/>
                    <w:right w:val="none" w:sz="0" w:space="0" w:color="auto"/>
                  </w:divBdr>
                </w:div>
                <w:div w:id="770592025">
                  <w:marLeft w:val="0"/>
                  <w:marRight w:val="0"/>
                  <w:marTop w:val="0"/>
                  <w:marBottom w:val="0"/>
                  <w:divBdr>
                    <w:top w:val="none" w:sz="0" w:space="0" w:color="auto"/>
                    <w:left w:val="none" w:sz="0" w:space="0" w:color="auto"/>
                    <w:bottom w:val="none" w:sz="0" w:space="0" w:color="auto"/>
                    <w:right w:val="none" w:sz="0" w:space="0" w:color="auto"/>
                  </w:divBdr>
                </w:div>
                <w:div w:id="1502810976">
                  <w:marLeft w:val="0"/>
                  <w:marRight w:val="0"/>
                  <w:marTop w:val="0"/>
                  <w:marBottom w:val="0"/>
                  <w:divBdr>
                    <w:top w:val="none" w:sz="0" w:space="0" w:color="auto"/>
                    <w:left w:val="none" w:sz="0" w:space="0" w:color="auto"/>
                    <w:bottom w:val="none" w:sz="0" w:space="0" w:color="auto"/>
                    <w:right w:val="none" w:sz="0" w:space="0" w:color="auto"/>
                  </w:divBdr>
                </w:div>
                <w:div w:id="1654799413">
                  <w:marLeft w:val="0"/>
                  <w:marRight w:val="0"/>
                  <w:marTop w:val="0"/>
                  <w:marBottom w:val="0"/>
                  <w:divBdr>
                    <w:top w:val="none" w:sz="0" w:space="0" w:color="auto"/>
                    <w:left w:val="none" w:sz="0" w:space="0" w:color="auto"/>
                    <w:bottom w:val="none" w:sz="0" w:space="0" w:color="auto"/>
                    <w:right w:val="none" w:sz="0" w:space="0" w:color="auto"/>
                  </w:divBdr>
                </w:div>
                <w:div w:id="1725332963">
                  <w:marLeft w:val="0"/>
                  <w:marRight w:val="0"/>
                  <w:marTop w:val="0"/>
                  <w:marBottom w:val="0"/>
                  <w:divBdr>
                    <w:top w:val="none" w:sz="0" w:space="0" w:color="auto"/>
                    <w:left w:val="none" w:sz="0" w:space="0" w:color="auto"/>
                    <w:bottom w:val="none" w:sz="0" w:space="0" w:color="auto"/>
                    <w:right w:val="none" w:sz="0" w:space="0" w:color="auto"/>
                  </w:divBdr>
                </w:div>
                <w:div w:id="234050392">
                  <w:marLeft w:val="0"/>
                  <w:marRight w:val="0"/>
                  <w:marTop w:val="0"/>
                  <w:marBottom w:val="0"/>
                  <w:divBdr>
                    <w:top w:val="none" w:sz="0" w:space="0" w:color="auto"/>
                    <w:left w:val="none" w:sz="0" w:space="0" w:color="auto"/>
                    <w:bottom w:val="none" w:sz="0" w:space="0" w:color="auto"/>
                    <w:right w:val="none" w:sz="0" w:space="0" w:color="auto"/>
                  </w:divBdr>
                </w:div>
                <w:div w:id="1789396748">
                  <w:marLeft w:val="0"/>
                  <w:marRight w:val="0"/>
                  <w:marTop w:val="0"/>
                  <w:marBottom w:val="0"/>
                  <w:divBdr>
                    <w:top w:val="none" w:sz="0" w:space="0" w:color="auto"/>
                    <w:left w:val="none" w:sz="0" w:space="0" w:color="auto"/>
                    <w:bottom w:val="none" w:sz="0" w:space="0" w:color="auto"/>
                    <w:right w:val="none" w:sz="0" w:space="0" w:color="auto"/>
                  </w:divBdr>
                </w:div>
                <w:div w:id="1595240134">
                  <w:marLeft w:val="0"/>
                  <w:marRight w:val="0"/>
                  <w:marTop w:val="0"/>
                  <w:marBottom w:val="0"/>
                  <w:divBdr>
                    <w:top w:val="none" w:sz="0" w:space="0" w:color="auto"/>
                    <w:left w:val="none" w:sz="0" w:space="0" w:color="auto"/>
                    <w:bottom w:val="none" w:sz="0" w:space="0" w:color="auto"/>
                    <w:right w:val="none" w:sz="0" w:space="0" w:color="auto"/>
                  </w:divBdr>
                </w:div>
                <w:div w:id="1521044104">
                  <w:marLeft w:val="0"/>
                  <w:marRight w:val="0"/>
                  <w:marTop w:val="0"/>
                  <w:marBottom w:val="0"/>
                  <w:divBdr>
                    <w:top w:val="none" w:sz="0" w:space="0" w:color="auto"/>
                    <w:left w:val="none" w:sz="0" w:space="0" w:color="auto"/>
                    <w:bottom w:val="none" w:sz="0" w:space="0" w:color="auto"/>
                    <w:right w:val="none" w:sz="0" w:space="0" w:color="auto"/>
                  </w:divBdr>
                </w:div>
                <w:div w:id="1734347027">
                  <w:marLeft w:val="0"/>
                  <w:marRight w:val="0"/>
                  <w:marTop w:val="0"/>
                  <w:marBottom w:val="0"/>
                  <w:divBdr>
                    <w:top w:val="none" w:sz="0" w:space="0" w:color="auto"/>
                    <w:left w:val="none" w:sz="0" w:space="0" w:color="auto"/>
                    <w:bottom w:val="none" w:sz="0" w:space="0" w:color="auto"/>
                    <w:right w:val="none" w:sz="0" w:space="0" w:color="auto"/>
                  </w:divBdr>
                </w:div>
                <w:div w:id="855196460">
                  <w:marLeft w:val="0"/>
                  <w:marRight w:val="0"/>
                  <w:marTop w:val="0"/>
                  <w:marBottom w:val="0"/>
                  <w:divBdr>
                    <w:top w:val="none" w:sz="0" w:space="0" w:color="auto"/>
                    <w:left w:val="none" w:sz="0" w:space="0" w:color="auto"/>
                    <w:bottom w:val="none" w:sz="0" w:space="0" w:color="auto"/>
                    <w:right w:val="none" w:sz="0" w:space="0" w:color="auto"/>
                  </w:divBdr>
                </w:div>
                <w:div w:id="124741830">
                  <w:marLeft w:val="0"/>
                  <w:marRight w:val="0"/>
                  <w:marTop w:val="0"/>
                  <w:marBottom w:val="0"/>
                  <w:divBdr>
                    <w:top w:val="none" w:sz="0" w:space="0" w:color="auto"/>
                    <w:left w:val="none" w:sz="0" w:space="0" w:color="auto"/>
                    <w:bottom w:val="none" w:sz="0" w:space="0" w:color="auto"/>
                    <w:right w:val="none" w:sz="0" w:space="0" w:color="auto"/>
                  </w:divBdr>
                </w:div>
                <w:div w:id="439953688">
                  <w:marLeft w:val="0"/>
                  <w:marRight w:val="0"/>
                  <w:marTop w:val="0"/>
                  <w:marBottom w:val="0"/>
                  <w:divBdr>
                    <w:top w:val="none" w:sz="0" w:space="0" w:color="auto"/>
                    <w:left w:val="none" w:sz="0" w:space="0" w:color="auto"/>
                    <w:bottom w:val="none" w:sz="0" w:space="0" w:color="auto"/>
                    <w:right w:val="none" w:sz="0" w:space="0" w:color="auto"/>
                  </w:divBdr>
                </w:div>
                <w:div w:id="282614985">
                  <w:marLeft w:val="0"/>
                  <w:marRight w:val="0"/>
                  <w:marTop w:val="0"/>
                  <w:marBottom w:val="0"/>
                  <w:divBdr>
                    <w:top w:val="none" w:sz="0" w:space="0" w:color="auto"/>
                    <w:left w:val="none" w:sz="0" w:space="0" w:color="auto"/>
                    <w:bottom w:val="none" w:sz="0" w:space="0" w:color="auto"/>
                    <w:right w:val="none" w:sz="0" w:space="0" w:color="auto"/>
                  </w:divBdr>
                </w:div>
                <w:div w:id="584413122">
                  <w:marLeft w:val="0"/>
                  <w:marRight w:val="0"/>
                  <w:marTop w:val="0"/>
                  <w:marBottom w:val="0"/>
                  <w:divBdr>
                    <w:top w:val="none" w:sz="0" w:space="0" w:color="auto"/>
                    <w:left w:val="none" w:sz="0" w:space="0" w:color="auto"/>
                    <w:bottom w:val="none" w:sz="0" w:space="0" w:color="auto"/>
                    <w:right w:val="none" w:sz="0" w:space="0" w:color="auto"/>
                  </w:divBdr>
                </w:div>
                <w:div w:id="426077478">
                  <w:marLeft w:val="0"/>
                  <w:marRight w:val="0"/>
                  <w:marTop w:val="0"/>
                  <w:marBottom w:val="0"/>
                  <w:divBdr>
                    <w:top w:val="none" w:sz="0" w:space="0" w:color="auto"/>
                    <w:left w:val="none" w:sz="0" w:space="0" w:color="auto"/>
                    <w:bottom w:val="none" w:sz="0" w:space="0" w:color="auto"/>
                    <w:right w:val="none" w:sz="0" w:space="0" w:color="auto"/>
                  </w:divBdr>
                </w:div>
                <w:div w:id="1943150005">
                  <w:marLeft w:val="0"/>
                  <w:marRight w:val="0"/>
                  <w:marTop w:val="0"/>
                  <w:marBottom w:val="0"/>
                  <w:divBdr>
                    <w:top w:val="none" w:sz="0" w:space="0" w:color="auto"/>
                    <w:left w:val="none" w:sz="0" w:space="0" w:color="auto"/>
                    <w:bottom w:val="none" w:sz="0" w:space="0" w:color="auto"/>
                    <w:right w:val="none" w:sz="0" w:space="0" w:color="auto"/>
                  </w:divBdr>
                </w:div>
                <w:div w:id="829296415">
                  <w:marLeft w:val="-150"/>
                  <w:marRight w:val="0"/>
                  <w:marTop w:val="0"/>
                  <w:marBottom w:val="0"/>
                  <w:divBdr>
                    <w:top w:val="none" w:sz="0" w:space="0" w:color="auto"/>
                    <w:left w:val="none" w:sz="0" w:space="0" w:color="auto"/>
                    <w:bottom w:val="none" w:sz="0" w:space="0" w:color="auto"/>
                    <w:right w:val="none" w:sz="0" w:space="0" w:color="auto"/>
                  </w:divBdr>
                  <w:divsChild>
                    <w:div w:id="670596500">
                      <w:marLeft w:val="0"/>
                      <w:marRight w:val="0"/>
                      <w:marTop w:val="0"/>
                      <w:marBottom w:val="0"/>
                      <w:divBdr>
                        <w:top w:val="none" w:sz="0" w:space="0" w:color="auto"/>
                        <w:left w:val="none" w:sz="0" w:space="0" w:color="auto"/>
                        <w:bottom w:val="none" w:sz="0" w:space="0" w:color="auto"/>
                        <w:right w:val="none" w:sz="0" w:space="0" w:color="auto"/>
                      </w:divBdr>
                    </w:div>
                    <w:div w:id="1447775220">
                      <w:marLeft w:val="0"/>
                      <w:marRight w:val="0"/>
                      <w:marTop w:val="0"/>
                      <w:marBottom w:val="0"/>
                      <w:divBdr>
                        <w:top w:val="none" w:sz="0" w:space="0" w:color="auto"/>
                        <w:left w:val="none" w:sz="0" w:space="0" w:color="auto"/>
                        <w:bottom w:val="none" w:sz="0" w:space="0" w:color="auto"/>
                        <w:right w:val="none" w:sz="0" w:space="0" w:color="auto"/>
                      </w:divBdr>
                    </w:div>
                    <w:div w:id="1857452566">
                      <w:marLeft w:val="0"/>
                      <w:marRight w:val="0"/>
                      <w:marTop w:val="0"/>
                      <w:marBottom w:val="0"/>
                      <w:divBdr>
                        <w:top w:val="none" w:sz="0" w:space="0" w:color="auto"/>
                        <w:left w:val="none" w:sz="0" w:space="0" w:color="auto"/>
                        <w:bottom w:val="none" w:sz="0" w:space="0" w:color="auto"/>
                        <w:right w:val="none" w:sz="0" w:space="0" w:color="auto"/>
                      </w:divBdr>
                    </w:div>
                    <w:div w:id="1193611375">
                      <w:marLeft w:val="0"/>
                      <w:marRight w:val="0"/>
                      <w:marTop w:val="0"/>
                      <w:marBottom w:val="0"/>
                      <w:divBdr>
                        <w:top w:val="none" w:sz="0" w:space="0" w:color="auto"/>
                        <w:left w:val="none" w:sz="0" w:space="0" w:color="auto"/>
                        <w:bottom w:val="none" w:sz="0" w:space="0" w:color="auto"/>
                        <w:right w:val="none" w:sz="0" w:space="0" w:color="auto"/>
                      </w:divBdr>
                    </w:div>
                    <w:div w:id="1971550759">
                      <w:marLeft w:val="0"/>
                      <w:marRight w:val="0"/>
                      <w:marTop w:val="0"/>
                      <w:marBottom w:val="0"/>
                      <w:divBdr>
                        <w:top w:val="none" w:sz="0" w:space="0" w:color="auto"/>
                        <w:left w:val="none" w:sz="0" w:space="0" w:color="auto"/>
                        <w:bottom w:val="none" w:sz="0" w:space="0" w:color="auto"/>
                        <w:right w:val="none" w:sz="0" w:space="0" w:color="auto"/>
                      </w:divBdr>
                    </w:div>
                    <w:div w:id="1238979909">
                      <w:marLeft w:val="0"/>
                      <w:marRight w:val="0"/>
                      <w:marTop w:val="0"/>
                      <w:marBottom w:val="0"/>
                      <w:divBdr>
                        <w:top w:val="none" w:sz="0" w:space="0" w:color="auto"/>
                        <w:left w:val="none" w:sz="0" w:space="0" w:color="auto"/>
                        <w:bottom w:val="none" w:sz="0" w:space="0" w:color="auto"/>
                        <w:right w:val="none" w:sz="0" w:space="0" w:color="auto"/>
                      </w:divBdr>
                    </w:div>
                    <w:div w:id="1318341486">
                      <w:marLeft w:val="0"/>
                      <w:marRight w:val="0"/>
                      <w:marTop w:val="0"/>
                      <w:marBottom w:val="0"/>
                      <w:divBdr>
                        <w:top w:val="none" w:sz="0" w:space="0" w:color="auto"/>
                        <w:left w:val="none" w:sz="0" w:space="0" w:color="auto"/>
                        <w:bottom w:val="none" w:sz="0" w:space="0" w:color="auto"/>
                        <w:right w:val="none" w:sz="0" w:space="0" w:color="auto"/>
                      </w:divBdr>
                    </w:div>
                    <w:div w:id="1499149434">
                      <w:marLeft w:val="0"/>
                      <w:marRight w:val="0"/>
                      <w:marTop w:val="0"/>
                      <w:marBottom w:val="0"/>
                      <w:divBdr>
                        <w:top w:val="none" w:sz="0" w:space="0" w:color="auto"/>
                        <w:left w:val="none" w:sz="0" w:space="0" w:color="auto"/>
                        <w:bottom w:val="none" w:sz="0" w:space="0" w:color="auto"/>
                        <w:right w:val="none" w:sz="0" w:space="0" w:color="auto"/>
                      </w:divBdr>
                    </w:div>
                    <w:div w:id="1380518921">
                      <w:marLeft w:val="0"/>
                      <w:marRight w:val="0"/>
                      <w:marTop w:val="0"/>
                      <w:marBottom w:val="0"/>
                      <w:divBdr>
                        <w:top w:val="none" w:sz="0" w:space="0" w:color="auto"/>
                        <w:left w:val="none" w:sz="0" w:space="0" w:color="auto"/>
                        <w:bottom w:val="none" w:sz="0" w:space="0" w:color="auto"/>
                        <w:right w:val="none" w:sz="0" w:space="0" w:color="auto"/>
                      </w:divBdr>
                    </w:div>
                    <w:div w:id="772556720">
                      <w:marLeft w:val="0"/>
                      <w:marRight w:val="0"/>
                      <w:marTop w:val="0"/>
                      <w:marBottom w:val="0"/>
                      <w:divBdr>
                        <w:top w:val="none" w:sz="0" w:space="0" w:color="auto"/>
                        <w:left w:val="none" w:sz="0" w:space="0" w:color="auto"/>
                        <w:bottom w:val="none" w:sz="0" w:space="0" w:color="auto"/>
                        <w:right w:val="none" w:sz="0" w:space="0" w:color="auto"/>
                      </w:divBdr>
                    </w:div>
                    <w:div w:id="993143496">
                      <w:marLeft w:val="0"/>
                      <w:marRight w:val="0"/>
                      <w:marTop w:val="0"/>
                      <w:marBottom w:val="0"/>
                      <w:divBdr>
                        <w:top w:val="none" w:sz="0" w:space="0" w:color="auto"/>
                        <w:left w:val="none" w:sz="0" w:space="0" w:color="auto"/>
                        <w:bottom w:val="none" w:sz="0" w:space="0" w:color="auto"/>
                        <w:right w:val="none" w:sz="0" w:space="0" w:color="auto"/>
                      </w:divBdr>
                    </w:div>
                    <w:div w:id="1346328184">
                      <w:marLeft w:val="0"/>
                      <w:marRight w:val="0"/>
                      <w:marTop w:val="0"/>
                      <w:marBottom w:val="0"/>
                      <w:divBdr>
                        <w:top w:val="none" w:sz="0" w:space="0" w:color="auto"/>
                        <w:left w:val="none" w:sz="0" w:space="0" w:color="auto"/>
                        <w:bottom w:val="none" w:sz="0" w:space="0" w:color="auto"/>
                        <w:right w:val="none" w:sz="0" w:space="0" w:color="auto"/>
                      </w:divBdr>
                    </w:div>
                    <w:div w:id="1771388581">
                      <w:marLeft w:val="0"/>
                      <w:marRight w:val="0"/>
                      <w:marTop w:val="0"/>
                      <w:marBottom w:val="0"/>
                      <w:divBdr>
                        <w:top w:val="none" w:sz="0" w:space="0" w:color="auto"/>
                        <w:left w:val="none" w:sz="0" w:space="0" w:color="auto"/>
                        <w:bottom w:val="none" w:sz="0" w:space="0" w:color="auto"/>
                        <w:right w:val="none" w:sz="0" w:space="0" w:color="auto"/>
                      </w:divBdr>
                    </w:div>
                    <w:div w:id="1360816805">
                      <w:marLeft w:val="0"/>
                      <w:marRight w:val="0"/>
                      <w:marTop w:val="0"/>
                      <w:marBottom w:val="0"/>
                      <w:divBdr>
                        <w:top w:val="none" w:sz="0" w:space="0" w:color="auto"/>
                        <w:left w:val="none" w:sz="0" w:space="0" w:color="auto"/>
                        <w:bottom w:val="none" w:sz="0" w:space="0" w:color="auto"/>
                        <w:right w:val="none" w:sz="0" w:space="0" w:color="auto"/>
                      </w:divBdr>
                    </w:div>
                    <w:div w:id="1670206530">
                      <w:marLeft w:val="0"/>
                      <w:marRight w:val="0"/>
                      <w:marTop w:val="0"/>
                      <w:marBottom w:val="0"/>
                      <w:divBdr>
                        <w:top w:val="none" w:sz="0" w:space="0" w:color="auto"/>
                        <w:left w:val="none" w:sz="0" w:space="0" w:color="auto"/>
                        <w:bottom w:val="none" w:sz="0" w:space="0" w:color="auto"/>
                        <w:right w:val="none" w:sz="0" w:space="0" w:color="auto"/>
                      </w:divBdr>
                    </w:div>
                    <w:div w:id="5059983">
                      <w:marLeft w:val="0"/>
                      <w:marRight w:val="0"/>
                      <w:marTop w:val="0"/>
                      <w:marBottom w:val="0"/>
                      <w:divBdr>
                        <w:top w:val="none" w:sz="0" w:space="0" w:color="auto"/>
                        <w:left w:val="none" w:sz="0" w:space="0" w:color="auto"/>
                        <w:bottom w:val="none" w:sz="0" w:space="0" w:color="auto"/>
                        <w:right w:val="none" w:sz="0" w:space="0" w:color="auto"/>
                      </w:divBdr>
                    </w:div>
                    <w:div w:id="13950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2462">
          <w:marLeft w:val="0"/>
          <w:marRight w:val="0"/>
          <w:marTop w:val="0"/>
          <w:marBottom w:val="0"/>
          <w:divBdr>
            <w:top w:val="none" w:sz="0" w:space="0" w:color="auto"/>
            <w:left w:val="none" w:sz="0" w:space="0" w:color="auto"/>
            <w:bottom w:val="none" w:sz="0" w:space="0" w:color="auto"/>
            <w:right w:val="none" w:sz="0" w:space="0" w:color="auto"/>
          </w:divBdr>
          <w:divsChild>
            <w:div w:id="1417091585">
              <w:marLeft w:val="0"/>
              <w:marRight w:val="0"/>
              <w:marTop w:val="0"/>
              <w:marBottom w:val="0"/>
              <w:divBdr>
                <w:top w:val="none" w:sz="0" w:space="0" w:color="auto"/>
                <w:left w:val="none" w:sz="0" w:space="0" w:color="auto"/>
                <w:bottom w:val="none" w:sz="0" w:space="0" w:color="auto"/>
                <w:right w:val="none" w:sz="0" w:space="0" w:color="auto"/>
              </w:divBdr>
              <w:divsChild>
                <w:div w:id="1958830823">
                  <w:marLeft w:val="0"/>
                  <w:marRight w:val="0"/>
                  <w:marTop w:val="0"/>
                  <w:marBottom w:val="0"/>
                  <w:divBdr>
                    <w:top w:val="none" w:sz="0" w:space="0" w:color="auto"/>
                    <w:left w:val="none" w:sz="0" w:space="0" w:color="auto"/>
                    <w:bottom w:val="none" w:sz="0" w:space="0" w:color="auto"/>
                    <w:right w:val="none" w:sz="0" w:space="0" w:color="auto"/>
                  </w:divBdr>
                </w:div>
                <w:div w:id="1336834700">
                  <w:marLeft w:val="0"/>
                  <w:marRight w:val="0"/>
                  <w:marTop w:val="0"/>
                  <w:marBottom w:val="0"/>
                  <w:divBdr>
                    <w:top w:val="none" w:sz="0" w:space="0" w:color="auto"/>
                    <w:left w:val="none" w:sz="0" w:space="0" w:color="auto"/>
                    <w:bottom w:val="none" w:sz="0" w:space="0" w:color="auto"/>
                    <w:right w:val="none" w:sz="0" w:space="0" w:color="auto"/>
                  </w:divBdr>
                </w:div>
                <w:div w:id="87044787">
                  <w:marLeft w:val="0"/>
                  <w:marRight w:val="0"/>
                  <w:marTop w:val="0"/>
                  <w:marBottom w:val="0"/>
                  <w:divBdr>
                    <w:top w:val="none" w:sz="0" w:space="0" w:color="auto"/>
                    <w:left w:val="none" w:sz="0" w:space="0" w:color="auto"/>
                    <w:bottom w:val="none" w:sz="0" w:space="0" w:color="auto"/>
                    <w:right w:val="none" w:sz="0" w:space="0" w:color="auto"/>
                  </w:divBdr>
                </w:div>
                <w:div w:id="451556438">
                  <w:marLeft w:val="0"/>
                  <w:marRight w:val="0"/>
                  <w:marTop w:val="0"/>
                  <w:marBottom w:val="0"/>
                  <w:divBdr>
                    <w:top w:val="none" w:sz="0" w:space="0" w:color="auto"/>
                    <w:left w:val="none" w:sz="0" w:space="0" w:color="auto"/>
                    <w:bottom w:val="none" w:sz="0" w:space="0" w:color="auto"/>
                    <w:right w:val="none" w:sz="0" w:space="0" w:color="auto"/>
                  </w:divBdr>
                </w:div>
                <w:div w:id="1271281376">
                  <w:marLeft w:val="0"/>
                  <w:marRight w:val="0"/>
                  <w:marTop w:val="0"/>
                  <w:marBottom w:val="0"/>
                  <w:divBdr>
                    <w:top w:val="none" w:sz="0" w:space="0" w:color="auto"/>
                    <w:left w:val="none" w:sz="0" w:space="0" w:color="auto"/>
                    <w:bottom w:val="none" w:sz="0" w:space="0" w:color="auto"/>
                    <w:right w:val="none" w:sz="0" w:space="0" w:color="auto"/>
                  </w:divBdr>
                </w:div>
                <w:div w:id="1506673693">
                  <w:marLeft w:val="0"/>
                  <w:marRight w:val="0"/>
                  <w:marTop w:val="0"/>
                  <w:marBottom w:val="0"/>
                  <w:divBdr>
                    <w:top w:val="none" w:sz="0" w:space="0" w:color="auto"/>
                    <w:left w:val="none" w:sz="0" w:space="0" w:color="auto"/>
                    <w:bottom w:val="none" w:sz="0" w:space="0" w:color="auto"/>
                    <w:right w:val="none" w:sz="0" w:space="0" w:color="auto"/>
                  </w:divBdr>
                </w:div>
                <w:div w:id="1319337431">
                  <w:marLeft w:val="0"/>
                  <w:marRight w:val="0"/>
                  <w:marTop w:val="0"/>
                  <w:marBottom w:val="0"/>
                  <w:divBdr>
                    <w:top w:val="none" w:sz="0" w:space="0" w:color="auto"/>
                    <w:left w:val="none" w:sz="0" w:space="0" w:color="auto"/>
                    <w:bottom w:val="none" w:sz="0" w:space="0" w:color="auto"/>
                    <w:right w:val="none" w:sz="0" w:space="0" w:color="auto"/>
                  </w:divBdr>
                </w:div>
                <w:div w:id="1169714535">
                  <w:marLeft w:val="0"/>
                  <w:marRight w:val="0"/>
                  <w:marTop w:val="0"/>
                  <w:marBottom w:val="0"/>
                  <w:divBdr>
                    <w:top w:val="none" w:sz="0" w:space="0" w:color="auto"/>
                    <w:left w:val="none" w:sz="0" w:space="0" w:color="auto"/>
                    <w:bottom w:val="none" w:sz="0" w:space="0" w:color="auto"/>
                    <w:right w:val="none" w:sz="0" w:space="0" w:color="auto"/>
                  </w:divBdr>
                </w:div>
                <w:div w:id="697314523">
                  <w:marLeft w:val="0"/>
                  <w:marRight w:val="0"/>
                  <w:marTop w:val="0"/>
                  <w:marBottom w:val="0"/>
                  <w:divBdr>
                    <w:top w:val="none" w:sz="0" w:space="0" w:color="auto"/>
                    <w:left w:val="none" w:sz="0" w:space="0" w:color="auto"/>
                    <w:bottom w:val="none" w:sz="0" w:space="0" w:color="auto"/>
                    <w:right w:val="none" w:sz="0" w:space="0" w:color="auto"/>
                  </w:divBdr>
                </w:div>
                <w:div w:id="1487236411">
                  <w:marLeft w:val="0"/>
                  <w:marRight w:val="0"/>
                  <w:marTop w:val="0"/>
                  <w:marBottom w:val="0"/>
                  <w:divBdr>
                    <w:top w:val="none" w:sz="0" w:space="0" w:color="auto"/>
                    <w:left w:val="none" w:sz="0" w:space="0" w:color="auto"/>
                    <w:bottom w:val="none" w:sz="0" w:space="0" w:color="auto"/>
                    <w:right w:val="none" w:sz="0" w:space="0" w:color="auto"/>
                  </w:divBdr>
                </w:div>
                <w:div w:id="469591657">
                  <w:marLeft w:val="0"/>
                  <w:marRight w:val="0"/>
                  <w:marTop w:val="0"/>
                  <w:marBottom w:val="0"/>
                  <w:divBdr>
                    <w:top w:val="none" w:sz="0" w:space="0" w:color="auto"/>
                    <w:left w:val="none" w:sz="0" w:space="0" w:color="auto"/>
                    <w:bottom w:val="none" w:sz="0" w:space="0" w:color="auto"/>
                    <w:right w:val="none" w:sz="0" w:space="0" w:color="auto"/>
                  </w:divBdr>
                </w:div>
                <w:div w:id="1908565881">
                  <w:marLeft w:val="0"/>
                  <w:marRight w:val="0"/>
                  <w:marTop w:val="0"/>
                  <w:marBottom w:val="0"/>
                  <w:divBdr>
                    <w:top w:val="none" w:sz="0" w:space="0" w:color="auto"/>
                    <w:left w:val="none" w:sz="0" w:space="0" w:color="auto"/>
                    <w:bottom w:val="none" w:sz="0" w:space="0" w:color="auto"/>
                    <w:right w:val="none" w:sz="0" w:space="0" w:color="auto"/>
                  </w:divBdr>
                </w:div>
                <w:div w:id="938105514">
                  <w:marLeft w:val="0"/>
                  <w:marRight w:val="0"/>
                  <w:marTop w:val="0"/>
                  <w:marBottom w:val="0"/>
                  <w:divBdr>
                    <w:top w:val="none" w:sz="0" w:space="0" w:color="auto"/>
                    <w:left w:val="none" w:sz="0" w:space="0" w:color="auto"/>
                    <w:bottom w:val="none" w:sz="0" w:space="0" w:color="auto"/>
                    <w:right w:val="none" w:sz="0" w:space="0" w:color="auto"/>
                  </w:divBdr>
                </w:div>
                <w:div w:id="1373380919">
                  <w:marLeft w:val="0"/>
                  <w:marRight w:val="0"/>
                  <w:marTop w:val="0"/>
                  <w:marBottom w:val="0"/>
                  <w:divBdr>
                    <w:top w:val="none" w:sz="0" w:space="0" w:color="auto"/>
                    <w:left w:val="none" w:sz="0" w:space="0" w:color="auto"/>
                    <w:bottom w:val="none" w:sz="0" w:space="0" w:color="auto"/>
                    <w:right w:val="none" w:sz="0" w:space="0" w:color="auto"/>
                  </w:divBdr>
                </w:div>
                <w:div w:id="977731948">
                  <w:marLeft w:val="0"/>
                  <w:marRight w:val="0"/>
                  <w:marTop w:val="0"/>
                  <w:marBottom w:val="0"/>
                  <w:divBdr>
                    <w:top w:val="none" w:sz="0" w:space="0" w:color="auto"/>
                    <w:left w:val="none" w:sz="0" w:space="0" w:color="auto"/>
                    <w:bottom w:val="none" w:sz="0" w:space="0" w:color="auto"/>
                    <w:right w:val="none" w:sz="0" w:space="0" w:color="auto"/>
                  </w:divBdr>
                </w:div>
                <w:div w:id="256254497">
                  <w:marLeft w:val="0"/>
                  <w:marRight w:val="0"/>
                  <w:marTop w:val="0"/>
                  <w:marBottom w:val="0"/>
                  <w:divBdr>
                    <w:top w:val="none" w:sz="0" w:space="0" w:color="auto"/>
                    <w:left w:val="none" w:sz="0" w:space="0" w:color="auto"/>
                    <w:bottom w:val="none" w:sz="0" w:space="0" w:color="auto"/>
                    <w:right w:val="none" w:sz="0" w:space="0" w:color="auto"/>
                  </w:divBdr>
                </w:div>
                <w:div w:id="1591692257">
                  <w:marLeft w:val="0"/>
                  <w:marRight w:val="0"/>
                  <w:marTop w:val="0"/>
                  <w:marBottom w:val="0"/>
                  <w:divBdr>
                    <w:top w:val="none" w:sz="0" w:space="0" w:color="auto"/>
                    <w:left w:val="none" w:sz="0" w:space="0" w:color="auto"/>
                    <w:bottom w:val="none" w:sz="0" w:space="0" w:color="auto"/>
                    <w:right w:val="none" w:sz="0" w:space="0" w:color="auto"/>
                  </w:divBdr>
                </w:div>
                <w:div w:id="169835458">
                  <w:marLeft w:val="0"/>
                  <w:marRight w:val="0"/>
                  <w:marTop w:val="0"/>
                  <w:marBottom w:val="0"/>
                  <w:divBdr>
                    <w:top w:val="none" w:sz="0" w:space="0" w:color="auto"/>
                    <w:left w:val="none" w:sz="0" w:space="0" w:color="auto"/>
                    <w:bottom w:val="none" w:sz="0" w:space="0" w:color="auto"/>
                    <w:right w:val="none" w:sz="0" w:space="0" w:color="auto"/>
                  </w:divBdr>
                </w:div>
                <w:div w:id="1534224102">
                  <w:marLeft w:val="0"/>
                  <w:marRight w:val="0"/>
                  <w:marTop w:val="0"/>
                  <w:marBottom w:val="0"/>
                  <w:divBdr>
                    <w:top w:val="none" w:sz="0" w:space="0" w:color="auto"/>
                    <w:left w:val="none" w:sz="0" w:space="0" w:color="auto"/>
                    <w:bottom w:val="none" w:sz="0" w:space="0" w:color="auto"/>
                    <w:right w:val="none" w:sz="0" w:space="0" w:color="auto"/>
                  </w:divBdr>
                </w:div>
                <w:div w:id="588851022">
                  <w:marLeft w:val="0"/>
                  <w:marRight w:val="0"/>
                  <w:marTop w:val="0"/>
                  <w:marBottom w:val="0"/>
                  <w:divBdr>
                    <w:top w:val="none" w:sz="0" w:space="0" w:color="auto"/>
                    <w:left w:val="none" w:sz="0" w:space="0" w:color="auto"/>
                    <w:bottom w:val="none" w:sz="0" w:space="0" w:color="auto"/>
                    <w:right w:val="none" w:sz="0" w:space="0" w:color="auto"/>
                  </w:divBdr>
                </w:div>
                <w:div w:id="2021736998">
                  <w:marLeft w:val="0"/>
                  <w:marRight w:val="0"/>
                  <w:marTop w:val="0"/>
                  <w:marBottom w:val="0"/>
                  <w:divBdr>
                    <w:top w:val="none" w:sz="0" w:space="0" w:color="auto"/>
                    <w:left w:val="none" w:sz="0" w:space="0" w:color="auto"/>
                    <w:bottom w:val="none" w:sz="0" w:space="0" w:color="auto"/>
                    <w:right w:val="none" w:sz="0" w:space="0" w:color="auto"/>
                  </w:divBdr>
                </w:div>
                <w:div w:id="1110471665">
                  <w:marLeft w:val="0"/>
                  <w:marRight w:val="0"/>
                  <w:marTop w:val="0"/>
                  <w:marBottom w:val="0"/>
                  <w:divBdr>
                    <w:top w:val="none" w:sz="0" w:space="0" w:color="auto"/>
                    <w:left w:val="none" w:sz="0" w:space="0" w:color="auto"/>
                    <w:bottom w:val="none" w:sz="0" w:space="0" w:color="auto"/>
                    <w:right w:val="none" w:sz="0" w:space="0" w:color="auto"/>
                  </w:divBdr>
                </w:div>
                <w:div w:id="78448764">
                  <w:marLeft w:val="0"/>
                  <w:marRight w:val="0"/>
                  <w:marTop w:val="0"/>
                  <w:marBottom w:val="0"/>
                  <w:divBdr>
                    <w:top w:val="none" w:sz="0" w:space="0" w:color="auto"/>
                    <w:left w:val="none" w:sz="0" w:space="0" w:color="auto"/>
                    <w:bottom w:val="none" w:sz="0" w:space="0" w:color="auto"/>
                    <w:right w:val="none" w:sz="0" w:space="0" w:color="auto"/>
                  </w:divBdr>
                </w:div>
                <w:div w:id="229921818">
                  <w:marLeft w:val="0"/>
                  <w:marRight w:val="0"/>
                  <w:marTop w:val="0"/>
                  <w:marBottom w:val="0"/>
                  <w:divBdr>
                    <w:top w:val="none" w:sz="0" w:space="0" w:color="auto"/>
                    <w:left w:val="none" w:sz="0" w:space="0" w:color="auto"/>
                    <w:bottom w:val="none" w:sz="0" w:space="0" w:color="auto"/>
                    <w:right w:val="none" w:sz="0" w:space="0" w:color="auto"/>
                  </w:divBdr>
                </w:div>
                <w:div w:id="115147159">
                  <w:marLeft w:val="0"/>
                  <w:marRight w:val="0"/>
                  <w:marTop w:val="0"/>
                  <w:marBottom w:val="0"/>
                  <w:divBdr>
                    <w:top w:val="none" w:sz="0" w:space="0" w:color="auto"/>
                    <w:left w:val="none" w:sz="0" w:space="0" w:color="auto"/>
                    <w:bottom w:val="none" w:sz="0" w:space="0" w:color="auto"/>
                    <w:right w:val="none" w:sz="0" w:space="0" w:color="auto"/>
                  </w:divBdr>
                </w:div>
                <w:div w:id="1988393567">
                  <w:marLeft w:val="0"/>
                  <w:marRight w:val="0"/>
                  <w:marTop w:val="0"/>
                  <w:marBottom w:val="0"/>
                  <w:divBdr>
                    <w:top w:val="none" w:sz="0" w:space="0" w:color="auto"/>
                    <w:left w:val="none" w:sz="0" w:space="0" w:color="auto"/>
                    <w:bottom w:val="none" w:sz="0" w:space="0" w:color="auto"/>
                    <w:right w:val="none" w:sz="0" w:space="0" w:color="auto"/>
                  </w:divBdr>
                </w:div>
                <w:div w:id="742070161">
                  <w:marLeft w:val="0"/>
                  <w:marRight w:val="0"/>
                  <w:marTop w:val="0"/>
                  <w:marBottom w:val="0"/>
                  <w:divBdr>
                    <w:top w:val="none" w:sz="0" w:space="0" w:color="auto"/>
                    <w:left w:val="none" w:sz="0" w:space="0" w:color="auto"/>
                    <w:bottom w:val="none" w:sz="0" w:space="0" w:color="auto"/>
                    <w:right w:val="none" w:sz="0" w:space="0" w:color="auto"/>
                  </w:divBdr>
                </w:div>
                <w:div w:id="598685697">
                  <w:marLeft w:val="0"/>
                  <w:marRight w:val="0"/>
                  <w:marTop w:val="0"/>
                  <w:marBottom w:val="0"/>
                  <w:divBdr>
                    <w:top w:val="none" w:sz="0" w:space="0" w:color="auto"/>
                    <w:left w:val="none" w:sz="0" w:space="0" w:color="auto"/>
                    <w:bottom w:val="none" w:sz="0" w:space="0" w:color="auto"/>
                    <w:right w:val="none" w:sz="0" w:space="0" w:color="auto"/>
                  </w:divBdr>
                </w:div>
                <w:div w:id="162279833">
                  <w:marLeft w:val="0"/>
                  <w:marRight w:val="0"/>
                  <w:marTop w:val="0"/>
                  <w:marBottom w:val="0"/>
                  <w:divBdr>
                    <w:top w:val="none" w:sz="0" w:space="0" w:color="auto"/>
                    <w:left w:val="none" w:sz="0" w:space="0" w:color="auto"/>
                    <w:bottom w:val="none" w:sz="0" w:space="0" w:color="auto"/>
                    <w:right w:val="none" w:sz="0" w:space="0" w:color="auto"/>
                  </w:divBdr>
                </w:div>
                <w:div w:id="1115713988">
                  <w:marLeft w:val="0"/>
                  <w:marRight w:val="0"/>
                  <w:marTop w:val="0"/>
                  <w:marBottom w:val="0"/>
                  <w:divBdr>
                    <w:top w:val="none" w:sz="0" w:space="0" w:color="auto"/>
                    <w:left w:val="none" w:sz="0" w:space="0" w:color="auto"/>
                    <w:bottom w:val="none" w:sz="0" w:space="0" w:color="auto"/>
                    <w:right w:val="none" w:sz="0" w:space="0" w:color="auto"/>
                  </w:divBdr>
                </w:div>
                <w:div w:id="658189756">
                  <w:marLeft w:val="0"/>
                  <w:marRight w:val="0"/>
                  <w:marTop w:val="0"/>
                  <w:marBottom w:val="0"/>
                  <w:divBdr>
                    <w:top w:val="none" w:sz="0" w:space="0" w:color="auto"/>
                    <w:left w:val="none" w:sz="0" w:space="0" w:color="auto"/>
                    <w:bottom w:val="none" w:sz="0" w:space="0" w:color="auto"/>
                    <w:right w:val="none" w:sz="0" w:space="0" w:color="auto"/>
                  </w:divBdr>
                </w:div>
                <w:div w:id="548953951">
                  <w:marLeft w:val="0"/>
                  <w:marRight w:val="0"/>
                  <w:marTop w:val="0"/>
                  <w:marBottom w:val="0"/>
                  <w:divBdr>
                    <w:top w:val="none" w:sz="0" w:space="0" w:color="auto"/>
                    <w:left w:val="none" w:sz="0" w:space="0" w:color="auto"/>
                    <w:bottom w:val="none" w:sz="0" w:space="0" w:color="auto"/>
                    <w:right w:val="none" w:sz="0" w:space="0" w:color="auto"/>
                  </w:divBdr>
                </w:div>
                <w:div w:id="1829517105">
                  <w:marLeft w:val="0"/>
                  <w:marRight w:val="0"/>
                  <w:marTop w:val="0"/>
                  <w:marBottom w:val="0"/>
                  <w:divBdr>
                    <w:top w:val="none" w:sz="0" w:space="0" w:color="auto"/>
                    <w:left w:val="none" w:sz="0" w:space="0" w:color="auto"/>
                    <w:bottom w:val="none" w:sz="0" w:space="0" w:color="auto"/>
                    <w:right w:val="none" w:sz="0" w:space="0" w:color="auto"/>
                  </w:divBdr>
                </w:div>
                <w:div w:id="1915895560">
                  <w:marLeft w:val="0"/>
                  <w:marRight w:val="0"/>
                  <w:marTop w:val="0"/>
                  <w:marBottom w:val="0"/>
                  <w:divBdr>
                    <w:top w:val="none" w:sz="0" w:space="0" w:color="auto"/>
                    <w:left w:val="none" w:sz="0" w:space="0" w:color="auto"/>
                    <w:bottom w:val="none" w:sz="0" w:space="0" w:color="auto"/>
                    <w:right w:val="none" w:sz="0" w:space="0" w:color="auto"/>
                  </w:divBdr>
                </w:div>
                <w:div w:id="573512804">
                  <w:marLeft w:val="0"/>
                  <w:marRight w:val="0"/>
                  <w:marTop w:val="0"/>
                  <w:marBottom w:val="0"/>
                  <w:divBdr>
                    <w:top w:val="none" w:sz="0" w:space="0" w:color="auto"/>
                    <w:left w:val="none" w:sz="0" w:space="0" w:color="auto"/>
                    <w:bottom w:val="none" w:sz="0" w:space="0" w:color="auto"/>
                    <w:right w:val="none" w:sz="0" w:space="0" w:color="auto"/>
                  </w:divBdr>
                </w:div>
                <w:div w:id="844325721">
                  <w:marLeft w:val="0"/>
                  <w:marRight w:val="0"/>
                  <w:marTop w:val="0"/>
                  <w:marBottom w:val="0"/>
                  <w:divBdr>
                    <w:top w:val="none" w:sz="0" w:space="0" w:color="auto"/>
                    <w:left w:val="none" w:sz="0" w:space="0" w:color="auto"/>
                    <w:bottom w:val="none" w:sz="0" w:space="0" w:color="auto"/>
                    <w:right w:val="none" w:sz="0" w:space="0" w:color="auto"/>
                  </w:divBdr>
                </w:div>
                <w:div w:id="2061589834">
                  <w:marLeft w:val="0"/>
                  <w:marRight w:val="0"/>
                  <w:marTop w:val="0"/>
                  <w:marBottom w:val="0"/>
                  <w:divBdr>
                    <w:top w:val="none" w:sz="0" w:space="0" w:color="auto"/>
                    <w:left w:val="none" w:sz="0" w:space="0" w:color="auto"/>
                    <w:bottom w:val="none" w:sz="0" w:space="0" w:color="auto"/>
                    <w:right w:val="none" w:sz="0" w:space="0" w:color="auto"/>
                  </w:divBdr>
                </w:div>
                <w:div w:id="225843780">
                  <w:marLeft w:val="0"/>
                  <w:marRight w:val="0"/>
                  <w:marTop w:val="0"/>
                  <w:marBottom w:val="0"/>
                  <w:divBdr>
                    <w:top w:val="none" w:sz="0" w:space="0" w:color="auto"/>
                    <w:left w:val="none" w:sz="0" w:space="0" w:color="auto"/>
                    <w:bottom w:val="none" w:sz="0" w:space="0" w:color="auto"/>
                    <w:right w:val="none" w:sz="0" w:space="0" w:color="auto"/>
                  </w:divBdr>
                </w:div>
                <w:div w:id="821507749">
                  <w:marLeft w:val="0"/>
                  <w:marRight w:val="0"/>
                  <w:marTop w:val="0"/>
                  <w:marBottom w:val="0"/>
                  <w:divBdr>
                    <w:top w:val="none" w:sz="0" w:space="0" w:color="auto"/>
                    <w:left w:val="none" w:sz="0" w:space="0" w:color="auto"/>
                    <w:bottom w:val="none" w:sz="0" w:space="0" w:color="auto"/>
                    <w:right w:val="none" w:sz="0" w:space="0" w:color="auto"/>
                  </w:divBdr>
                </w:div>
                <w:div w:id="1915048801">
                  <w:marLeft w:val="0"/>
                  <w:marRight w:val="0"/>
                  <w:marTop w:val="0"/>
                  <w:marBottom w:val="0"/>
                  <w:divBdr>
                    <w:top w:val="none" w:sz="0" w:space="0" w:color="auto"/>
                    <w:left w:val="none" w:sz="0" w:space="0" w:color="auto"/>
                    <w:bottom w:val="none" w:sz="0" w:space="0" w:color="auto"/>
                    <w:right w:val="none" w:sz="0" w:space="0" w:color="auto"/>
                  </w:divBdr>
                </w:div>
                <w:div w:id="1356149764">
                  <w:marLeft w:val="0"/>
                  <w:marRight w:val="0"/>
                  <w:marTop w:val="0"/>
                  <w:marBottom w:val="0"/>
                  <w:divBdr>
                    <w:top w:val="none" w:sz="0" w:space="0" w:color="auto"/>
                    <w:left w:val="none" w:sz="0" w:space="0" w:color="auto"/>
                    <w:bottom w:val="none" w:sz="0" w:space="0" w:color="auto"/>
                    <w:right w:val="none" w:sz="0" w:space="0" w:color="auto"/>
                  </w:divBdr>
                </w:div>
                <w:div w:id="150102965">
                  <w:marLeft w:val="0"/>
                  <w:marRight w:val="0"/>
                  <w:marTop w:val="0"/>
                  <w:marBottom w:val="0"/>
                  <w:divBdr>
                    <w:top w:val="none" w:sz="0" w:space="0" w:color="auto"/>
                    <w:left w:val="none" w:sz="0" w:space="0" w:color="auto"/>
                    <w:bottom w:val="none" w:sz="0" w:space="0" w:color="auto"/>
                    <w:right w:val="none" w:sz="0" w:space="0" w:color="auto"/>
                  </w:divBdr>
                </w:div>
                <w:div w:id="970094701">
                  <w:marLeft w:val="0"/>
                  <w:marRight w:val="0"/>
                  <w:marTop w:val="0"/>
                  <w:marBottom w:val="0"/>
                  <w:divBdr>
                    <w:top w:val="none" w:sz="0" w:space="0" w:color="auto"/>
                    <w:left w:val="none" w:sz="0" w:space="0" w:color="auto"/>
                    <w:bottom w:val="none" w:sz="0" w:space="0" w:color="auto"/>
                    <w:right w:val="none" w:sz="0" w:space="0" w:color="auto"/>
                  </w:divBdr>
                </w:div>
                <w:div w:id="600070197">
                  <w:marLeft w:val="0"/>
                  <w:marRight w:val="0"/>
                  <w:marTop w:val="0"/>
                  <w:marBottom w:val="0"/>
                  <w:divBdr>
                    <w:top w:val="none" w:sz="0" w:space="0" w:color="auto"/>
                    <w:left w:val="none" w:sz="0" w:space="0" w:color="auto"/>
                    <w:bottom w:val="none" w:sz="0" w:space="0" w:color="auto"/>
                    <w:right w:val="none" w:sz="0" w:space="0" w:color="auto"/>
                  </w:divBdr>
                </w:div>
                <w:div w:id="2059475230">
                  <w:marLeft w:val="0"/>
                  <w:marRight w:val="0"/>
                  <w:marTop w:val="0"/>
                  <w:marBottom w:val="0"/>
                  <w:divBdr>
                    <w:top w:val="none" w:sz="0" w:space="0" w:color="auto"/>
                    <w:left w:val="none" w:sz="0" w:space="0" w:color="auto"/>
                    <w:bottom w:val="none" w:sz="0" w:space="0" w:color="auto"/>
                    <w:right w:val="none" w:sz="0" w:space="0" w:color="auto"/>
                  </w:divBdr>
                </w:div>
                <w:div w:id="574709829">
                  <w:marLeft w:val="0"/>
                  <w:marRight w:val="0"/>
                  <w:marTop w:val="0"/>
                  <w:marBottom w:val="0"/>
                  <w:divBdr>
                    <w:top w:val="none" w:sz="0" w:space="0" w:color="auto"/>
                    <w:left w:val="none" w:sz="0" w:space="0" w:color="auto"/>
                    <w:bottom w:val="none" w:sz="0" w:space="0" w:color="auto"/>
                    <w:right w:val="none" w:sz="0" w:space="0" w:color="auto"/>
                  </w:divBdr>
                </w:div>
                <w:div w:id="1728845693">
                  <w:marLeft w:val="0"/>
                  <w:marRight w:val="0"/>
                  <w:marTop w:val="0"/>
                  <w:marBottom w:val="0"/>
                  <w:divBdr>
                    <w:top w:val="none" w:sz="0" w:space="0" w:color="auto"/>
                    <w:left w:val="none" w:sz="0" w:space="0" w:color="auto"/>
                    <w:bottom w:val="none" w:sz="0" w:space="0" w:color="auto"/>
                    <w:right w:val="none" w:sz="0" w:space="0" w:color="auto"/>
                  </w:divBdr>
                </w:div>
                <w:div w:id="747464344">
                  <w:marLeft w:val="0"/>
                  <w:marRight w:val="0"/>
                  <w:marTop w:val="0"/>
                  <w:marBottom w:val="0"/>
                  <w:divBdr>
                    <w:top w:val="none" w:sz="0" w:space="0" w:color="auto"/>
                    <w:left w:val="none" w:sz="0" w:space="0" w:color="auto"/>
                    <w:bottom w:val="none" w:sz="0" w:space="0" w:color="auto"/>
                    <w:right w:val="none" w:sz="0" w:space="0" w:color="auto"/>
                  </w:divBdr>
                </w:div>
                <w:div w:id="1951083135">
                  <w:marLeft w:val="0"/>
                  <w:marRight w:val="0"/>
                  <w:marTop w:val="0"/>
                  <w:marBottom w:val="0"/>
                  <w:divBdr>
                    <w:top w:val="none" w:sz="0" w:space="0" w:color="auto"/>
                    <w:left w:val="none" w:sz="0" w:space="0" w:color="auto"/>
                    <w:bottom w:val="none" w:sz="0" w:space="0" w:color="auto"/>
                    <w:right w:val="none" w:sz="0" w:space="0" w:color="auto"/>
                  </w:divBdr>
                </w:div>
                <w:div w:id="1381712181">
                  <w:marLeft w:val="0"/>
                  <w:marRight w:val="0"/>
                  <w:marTop w:val="0"/>
                  <w:marBottom w:val="0"/>
                  <w:divBdr>
                    <w:top w:val="none" w:sz="0" w:space="0" w:color="auto"/>
                    <w:left w:val="none" w:sz="0" w:space="0" w:color="auto"/>
                    <w:bottom w:val="none" w:sz="0" w:space="0" w:color="auto"/>
                    <w:right w:val="none" w:sz="0" w:space="0" w:color="auto"/>
                  </w:divBdr>
                </w:div>
                <w:div w:id="414593178">
                  <w:marLeft w:val="0"/>
                  <w:marRight w:val="0"/>
                  <w:marTop w:val="0"/>
                  <w:marBottom w:val="0"/>
                  <w:divBdr>
                    <w:top w:val="none" w:sz="0" w:space="0" w:color="auto"/>
                    <w:left w:val="none" w:sz="0" w:space="0" w:color="auto"/>
                    <w:bottom w:val="none" w:sz="0" w:space="0" w:color="auto"/>
                    <w:right w:val="none" w:sz="0" w:space="0" w:color="auto"/>
                  </w:divBdr>
                </w:div>
                <w:div w:id="414936340">
                  <w:marLeft w:val="0"/>
                  <w:marRight w:val="0"/>
                  <w:marTop w:val="0"/>
                  <w:marBottom w:val="0"/>
                  <w:divBdr>
                    <w:top w:val="none" w:sz="0" w:space="0" w:color="auto"/>
                    <w:left w:val="none" w:sz="0" w:space="0" w:color="auto"/>
                    <w:bottom w:val="none" w:sz="0" w:space="0" w:color="auto"/>
                    <w:right w:val="none" w:sz="0" w:space="0" w:color="auto"/>
                  </w:divBdr>
                </w:div>
                <w:div w:id="993030093">
                  <w:marLeft w:val="0"/>
                  <w:marRight w:val="0"/>
                  <w:marTop w:val="0"/>
                  <w:marBottom w:val="0"/>
                  <w:divBdr>
                    <w:top w:val="none" w:sz="0" w:space="0" w:color="auto"/>
                    <w:left w:val="none" w:sz="0" w:space="0" w:color="auto"/>
                    <w:bottom w:val="none" w:sz="0" w:space="0" w:color="auto"/>
                    <w:right w:val="none" w:sz="0" w:space="0" w:color="auto"/>
                  </w:divBdr>
                </w:div>
                <w:div w:id="729309251">
                  <w:marLeft w:val="0"/>
                  <w:marRight w:val="0"/>
                  <w:marTop w:val="0"/>
                  <w:marBottom w:val="0"/>
                  <w:divBdr>
                    <w:top w:val="none" w:sz="0" w:space="0" w:color="auto"/>
                    <w:left w:val="none" w:sz="0" w:space="0" w:color="auto"/>
                    <w:bottom w:val="none" w:sz="0" w:space="0" w:color="auto"/>
                    <w:right w:val="none" w:sz="0" w:space="0" w:color="auto"/>
                  </w:divBdr>
                </w:div>
                <w:div w:id="386756814">
                  <w:marLeft w:val="0"/>
                  <w:marRight w:val="0"/>
                  <w:marTop w:val="0"/>
                  <w:marBottom w:val="0"/>
                  <w:divBdr>
                    <w:top w:val="none" w:sz="0" w:space="0" w:color="auto"/>
                    <w:left w:val="none" w:sz="0" w:space="0" w:color="auto"/>
                    <w:bottom w:val="none" w:sz="0" w:space="0" w:color="auto"/>
                    <w:right w:val="none" w:sz="0" w:space="0" w:color="auto"/>
                  </w:divBdr>
                </w:div>
                <w:div w:id="1122109916">
                  <w:marLeft w:val="0"/>
                  <w:marRight w:val="0"/>
                  <w:marTop w:val="0"/>
                  <w:marBottom w:val="0"/>
                  <w:divBdr>
                    <w:top w:val="none" w:sz="0" w:space="0" w:color="auto"/>
                    <w:left w:val="none" w:sz="0" w:space="0" w:color="auto"/>
                    <w:bottom w:val="none" w:sz="0" w:space="0" w:color="auto"/>
                    <w:right w:val="none" w:sz="0" w:space="0" w:color="auto"/>
                  </w:divBdr>
                </w:div>
                <w:div w:id="1039744415">
                  <w:marLeft w:val="0"/>
                  <w:marRight w:val="0"/>
                  <w:marTop w:val="0"/>
                  <w:marBottom w:val="0"/>
                  <w:divBdr>
                    <w:top w:val="none" w:sz="0" w:space="0" w:color="auto"/>
                    <w:left w:val="none" w:sz="0" w:space="0" w:color="auto"/>
                    <w:bottom w:val="none" w:sz="0" w:space="0" w:color="auto"/>
                    <w:right w:val="none" w:sz="0" w:space="0" w:color="auto"/>
                  </w:divBdr>
                </w:div>
                <w:div w:id="472213568">
                  <w:marLeft w:val="0"/>
                  <w:marRight w:val="0"/>
                  <w:marTop w:val="0"/>
                  <w:marBottom w:val="0"/>
                  <w:divBdr>
                    <w:top w:val="none" w:sz="0" w:space="0" w:color="auto"/>
                    <w:left w:val="none" w:sz="0" w:space="0" w:color="auto"/>
                    <w:bottom w:val="none" w:sz="0" w:space="0" w:color="auto"/>
                    <w:right w:val="none" w:sz="0" w:space="0" w:color="auto"/>
                  </w:divBdr>
                </w:div>
                <w:div w:id="149055335">
                  <w:marLeft w:val="0"/>
                  <w:marRight w:val="0"/>
                  <w:marTop w:val="0"/>
                  <w:marBottom w:val="0"/>
                  <w:divBdr>
                    <w:top w:val="none" w:sz="0" w:space="0" w:color="auto"/>
                    <w:left w:val="none" w:sz="0" w:space="0" w:color="auto"/>
                    <w:bottom w:val="none" w:sz="0" w:space="0" w:color="auto"/>
                    <w:right w:val="none" w:sz="0" w:space="0" w:color="auto"/>
                  </w:divBdr>
                </w:div>
                <w:div w:id="1852448073">
                  <w:marLeft w:val="0"/>
                  <w:marRight w:val="0"/>
                  <w:marTop w:val="0"/>
                  <w:marBottom w:val="0"/>
                  <w:divBdr>
                    <w:top w:val="none" w:sz="0" w:space="0" w:color="auto"/>
                    <w:left w:val="none" w:sz="0" w:space="0" w:color="auto"/>
                    <w:bottom w:val="none" w:sz="0" w:space="0" w:color="auto"/>
                    <w:right w:val="none" w:sz="0" w:space="0" w:color="auto"/>
                  </w:divBdr>
                </w:div>
                <w:div w:id="2015106953">
                  <w:marLeft w:val="0"/>
                  <w:marRight w:val="0"/>
                  <w:marTop w:val="0"/>
                  <w:marBottom w:val="0"/>
                  <w:divBdr>
                    <w:top w:val="none" w:sz="0" w:space="0" w:color="auto"/>
                    <w:left w:val="none" w:sz="0" w:space="0" w:color="auto"/>
                    <w:bottom w:val="none" w:sz="0" w:space="0" w:color="auto"/>
                    <w:right w:val="none" w:sz="0" w:space="0" w:color="auto"/>
                  </w:divBdr>
                </w:div>
                <w:div w:id="2079400260">
                  <w:marLeft w:val="0"/>
                  <w:marRight w:val="0"/>
                  <w:marTop w:val="0"/>
                  <w:marBottom w:val="0"/>
                  <w:divBdr>
                    <w:top w:val="none" w:sz="0" w:space="0" w:color="auto"/>
                    <w:left w:val="none" w:sz="0" w:space="0" w:color="auto"/>
                    <w:bottom w:val="none" w:sz="0" w:space="0" w:color="auto"/>
                    <w:right w:val="none" w:sz="0" w:space="0" w:color="auto"/>
                  </w:divBdr>
                </w:div>
                <w:div w:id="1041828191">
                  <w:marLeft w:val="0"/>
                  <w:marRight w:val="0"/>
                  <w:marTop w:val="0"/>
                  <w:marBottom w:val="0"/>
                  <w:divBdr>
                    <w:top w:val="none" w:sz="0" w:space="0" w:color="auto"/>
                    <w:left w:val="none" w:sz="0" w:space="0" w:color="auto"/>
                    <w:bottom w:val="none" w:sz="0" w:space="0" w:color="auto"/>
                    <w:right w:val="none" w:sz="0" w:space="0" w:color="auto"/>
                  </w:divBdr>
                </w:div>
                <w:div w:id="11223378">
                  <w:marLeft w:val="0"/>
                  <w:marRight w:val="0"/>
                  <w:marTop w:val="0"/>
                  <w:marBottom w:val="0"/>
                  <w:divBdr>
                    <w:top w:val="none" w:sz="0" w:space="0" w:color="auto"/>
                    <w:left w:val="none" w:sz="0" w:space="0" w:color="auto"/>
                    <w:bottom w:val="none" w:sz="0" w:space="0" w:color="auto"/>
                    <w:right w:val="none" w:sz="0" w:space="0" w:color="auto"/>
                  </w:divBdr>
                </w:div>
                <w:div w:id="300382978">
                  <w:marLeft w:val="0"/>
                  <w:marRight w:val="0"/>
                  <w:marTop w:val="0"/>
                  <w:marBottom w:val="0"/>
                  <w:divBdr>
                    <w:top w:val="none" w:sz="0" w:space="0" w:color="auto"/>
                    <w:left w:val="none" w:sz="0" w:space="0" w:color="auto"/>
                    <w:bottom w:val="none" w:sz="0" w:space="0" w:color="auto"/>
                    <w:right w:val="none" w:sz="0" w:space="0" w:color="auto"/>
                  </w:divBdr>
                </w:div>
                <w:div w:id="973098087">
                  <w:marLeft w:val="0"/>
                  <w:marRight w:val="0"/>
                  <w:marTop w:val="0"/>
                  <w:marBottom w:val="0"/>
                  <w:divBdr>
                    <w:top w:val="none" w:sz="0" w:space="0" w:color="auto"/>
                    <w:left w:val="none" w:sz="0" w:space="0" w:color="auto"/>
                    <w:bottom w:val="none" w:sz="0" w:space="0" w:color="auto"/>
                    <w:right w:val="none" w:sz="0" w:space="0" w:color="auto"/>
                  </w:divBdr>
                </w:div>
                <w:div w:id="985209484">
                  <w:marLeft w:val="0"/>
                  <w:marRight w:val="0"/>
                  <w:marTop w:val="0"/>
                  <w:marBottom w:val="0"/>
                  <w:divBdr>
                    <w:top w:val="none" w:sz="0" w:space="0" w:color="auto"/>
                    <w:left w:val="none" w:sz="0" w:space="0" w:color="auto"/>
                    <w:bottom w:val="none" w:sz="0" w:space="0" w:color="auto"/>
                    <w:right w:val="none" w:sz="0" w:space="0" w:color="auto"/>
                  </w:divBdr>
                </w:div>
                <w:div w:id="196817880">
                  <w:marLeft w:val="0"/>
                  <w:marRight w:val="0"/>
                  <w:marTop w:val="0"/>
                  <w:marBottom w:val="0"/>
                  <w:divBdr>
                    <w:top w:val="none" w:sz="0" w:space="0" w:color="auto"/>
                    <w:left w:val="none" w:sz="0" w:space="0" w:color="auto"/>
                    <w:bottom w:val="none" w:sz="0" w:space="0" w:color="auto"/>
                    <w:right w:val="none" w:sz="0" w:space="0" w:color="auto"/>
                  </w:divBdr>
                </w:div>
                <w:div w:id="1880047601">
                  <w:marLeft w:val="0"/>
                  <w:marRight w:val="0"/>
                  <w:marTop w:val="0"/>
                  <w:marBottom w:val="0"/>
                  <w:divBdr>
                    <w:top w:val="none" w:sz="0" w:space="0" w:color="auto"/>
                    <w:left w:val="none" w:sz="0" w:space="0" w:color="auto"/>
                    <w:bottom w:val="none" w:sz="0" w:space="0" w:color="auto"/>
                    <w:right w:val="none" w:sz="0" w:space="0" w:color="auto"/>
                  </w:divBdr>
                </w:div>
                <w:div w:id="577444181">
                  <w:marLeft w:val="0"/>
                  <w:marRight w:val="0"/>
                  <w:marTop w:val="0"/>
                  <w:marBottom w:val="0"/>
                  <w:divBdr>
                    <w:top w:val="none" w:sz="0" w:space="0" w:color="auto"/>
                    <w:left w:val="none" w:sz="0" w:space="0" w:color="auto"/>
                    <w:bottom w:val="none" w:sz="0" w:space="0" w:color="auto"/>
                    <w:right w:val="none" w:sz="0" w:space="0" w:color="auto"/>
                  </w:divBdr>
                </w:div>
                <w:div w:id="1678076789">
                  <w:marLeft w:val="0"/>
                  <w:marRight w:val="0"/>
                  <w:marTop w:val="0"/>
                  <w:marBottom w:val="0"/>
                  <w:divBdr>
                    <w:top w:val="none" w:sz="0" w:space="0" w:color="auto"/>
                    <w:left w:val="none" w:sz="0" w:space="0" w:color="auto"/>
                    <w:bottom w:val="none" w:sz="0" w:space="0" w:color="auto"/>
                    <w:right w:val="none" w:sz="0" w:space="0" w:color="auto"/>
                  </w:divBdr>
                </w:div>
                <w:div w:id="2114473617">
                  <w:marLeft w:val="0"/>
                  <w:marRight w:val="0"/>
                  <w:marTop w:val="0"/>
                  <w:marBottom w:val="0"/>
                  <w:divBdr>
                    <w:top w:val="none" w:sz="0" w:space="0" w:color="auto"/>
                    <w:left w:val="none" w:sz="0" w:space="0" w:color="auto"/>
                    <w:bottom w:val="none" w:sz="0" w:space="0" w:color="auto"/>
                    <w:right w:val="none" w:sz="0" w:space="0" w:color="auto"/>
                  </w:divBdr>
                </w:div>
                <w:div w:id="1009528960">
                  <w:marLeft w:val="0"/>
                  <w:marRight w:val="0"/>
                  <w:marTop w:val="0"/>
                  <w:marBottom w:val="0"/>
                  <w:divBdr>
                    <w:top w:val="none" w:sz="0" w:space="0" w:color="auto"/>
                    <w:left w:val="none" w:sz="0" w:space="0" w:color="auto"/>
                    <w:bottom w:val="none" w:sz="0" w:space="0" w:color="auto"/>
                    <w:right w:val="none" w:sz="0" w:space="0" w:color="auto"/>
                  </w:divBdr>
                </w:div>
                <w:div w:id="770592197">
                  <w:marLeft w:val="0"/>
                  <w:marRight w:val="0"/>
                  <w:marTop w:val="0"/>
                  <w:marBottom w:val="0"/>
                  <w:divBdr>
                    <w:top w:val="none" w:sz="0" w:space="0" w:color="auto"/>
                    <w:left w:val="none" w:sz="0" w:space="0" w:color="auto"/>
                    <w:bottom w:val="none" w:sz="0" w:space="0" w:color="auto"/>
                    <w:right w:val="none" w:sz="0" w:space="0" w:color="auto"/>
                  </w:divBdr>
                </w:div>
                <w:div w:id="315693955">
                  <w:marLeft w:val="0"/>
                  <w:marRight w:val="0"/>
                  <w:marTop w:val="0"/>
                  <w:marBottom w:val="0"/>
                  <w:divBdr>
                    <w:top w:val="none" w:sz="0" w:space="0" w:color="auto"/>
                    <w:left w:val="none" w:sz="0" w:space="0" w:color="auto"/>
                    <w:bottom w:val="none" w:sz="0" w:space="0" w:color="auto"/>
                    <w:right w:val="none" w:sz="0" w:space="0" w:color="auto"/>
                  </w:divBdr>
                </w:div>
                <w:div w:id="309141255">
                  <w:marLeft w:val="0"/>
                  <w:marRight w:val="0"/>
                  <w:marTop w:val="0"/>
                  <w:marBottom w:val="0"/>
                  <w:divBdr>
                    <w:top w:val="none" w:sz="0" w:space="0" w:color="auto"/>
                    <w:left w:val="none" w:sz="0" w:space="0" w:color="auto"/>
                    <w:bottom w:val="none" w:sz="0" w:space="0" w:color="auto"/>
                    <w:right w:val="none" w:sz="0" w:space="0" w:color="auto"/>
                  </w:divBdr>
                </w:div>
                <w:div w:id="1738281958">
                  <w:marLeft w:val="0"/>
                  <w:marRight w:val="0"/>
                  <w:marTop w:val="0"/>
                  <w:marBottom w:val="0"/>
                  <w:divBdr>
                    <w:top w:val="none" w:sz="0" w:space="0" w:color="auto"/>
                    <w:left w:val="none" w:sz="0" w:space="0" w:color="auto"/>
                    <w:bottom w:val="none" w:sz="0" w:space="0" w:color="auto"/>
                    <w:right w:val="none" w:sz="0" w:space="0" w:color="auto"/>
                  </w:divBdr>
                </w:div>
                <w:div w:id="2034190489">
                  <w:marLeft w:val="0"/>
                  <w:marRight w:val="0"/>
                  <w:marTop w:val="0"/>
                  <w:marBottom w:val="0"/>
                  <w:divBdr>
                    <w:top w:val="none" w:sz="0" w:space="0" w:color="auto"/>
                    <w:left w:val="none" w:sz="0" w:space="0" w:color="auto"/>
                    <w:bottom w:val="none" w:sz="0" w:space="0" w:color="auto"/>
                    <w:right w:val="none" w:sz="0" w:space="0" w:color="auto"/>
                  </w:divBdr>
                </w:div>
                <w:div w:id="610209361">
                  <w:marLeft w:val="0"/>
                  <w:marRight w:val="0"/>
                  <w:marTop w:val="0"/>
                  <w:marBottom w:val="0"/>
                  <w:divBdr>
                    <w:top w:val="none" w:sz="0" w:space="0" w:color="auto"/>
                    <w:left w:val="none" w:sz="0" w:space="0" w:color="auto"/>
                    <w:bottom w:val="none" w:sz="0" w:space="0" w:color="auto"/>
                    <w:right w:val="none" w:sz="0" w:space="0" w:color="auto"/>
                  </w:divBdr>
                </w:div>
                <w:div w:id="1384136583">
                  <w:marLeft w:val="0"/>
                  <w:marRight w:val="0"/>
                  <w:marTop w:val="0"/>
                  <w:marBottom w:val="0"/>
                  <w:divBdr>
                    <w:top w:val="none" w:sz="0" w:space="0" w:color="auto"/>
                    <w:left w:val="none" w:sz="0" w:space="0" w:color="auto"/>
                    <w:bottom w:val="none" w:sz="0" w:space="0" w:color="auto"/>
                    <w:right w:val="none" w:sz="0" w:space="0" w:color="auto"/>
                  </w:divBdr>
                </w:div>
                <w:div w:id="789207843">
                  <w:marLeft w:val="0"/>
                  <w:marRight w:val="0"/>
                  <w:marTop w:val="0"/>
                  <w:marBottom w:val="0"/>
                  <w:divBdr>
                    <w:top w:val="none" w:sz="0" w:space="0" w:color="auto"/>
                    <w:left w:val="none" w:sz="0" w:space="0" w:color="auto"/>
                    <w:bottom w:val="none" w:sz="0" w:space="0" w:color="auto"/>
                    <w:right w:val="none" w:sz="0" w:space="0" w:color="auto"/>
                  </w:divBdr>
                </w:div>
                <w:div w:id="1615943060">
                  <w:marLeft w:val="0"/>
                  <w:marRight w:val="0"/>
                  <w:marTop w:val="0"/>
                  <w:marBottom w:val="0"/>
                  <w:divBdr>
                    <w:top w:val="none" w:sz="0" w:space="0" w:color="auto"/>
                    <w:left w:val="none" w:sz="0" w:space="0" w:color="auto"/>
                    <w:bottom w:val="none" w:sz="0" w:space="0" w:color="auto"/>
                    <w:right w:val="none" w:sz="0" w:space="0" w:color="auto"/>
                  </w:divBdr>
                </w:div>
                <w:div w:id="515970865">
                  <w:marLeft w:val="0"/>
                  <w:marRight w:val="0"/>
                  <w:marTop w:val="0"/>
                  <w:marBottom w:val="0"/>
                  <w:divBdr>
                    <w:top w:val="none" w:sz="0" w:space="0" w:color="auto"/>
                    <w:left w:val="none" w:sz="0" w:space="0" w:color="auto"/>
                    <w:bottom w:val="none" w:sz="0" w:space="0" w:color="auto"/>
                    <w:right w:val="none" w:sz="0" w:space="0" w:color="auto"/>
                  </w:divBdr>
                </w:div>
                <w:div w:id="1139298623">
                  <w:marLeft w:val="0"/>
                  <w:marRight w:val="0"/>
                  <w:marTop w:val="0"/>
                  <w:marBottom w:val="0"/>
                  <w:divBdr>
                    <w:top w:val="none" w:sz="0" w:space="0" w:color="auto"/>
                    <w:left w:val="none" w:sz="0" w:space="0" w:color="auto"/>
                    <w:bottom w:val="none" w:sz="0" w:space="0" w:color="auto"/>
                    <w:right w:val="none" w:sz="0" w:space="0" w:color="auto"/>
                  </w:divBdr>
                </w:div>
                <w:div w:id="226427092">
                  <w:marLeft w:val="0"/>
                  <w:marRight w:val="0"/>
                  <w:marTop w:val="0"/>
                  <w:marBottom w:val="0"/>
                  <w:divBdr>
                    <w:top w:val="none" w:sz="0" w:space="0" w:color="auto"/>
                    <w:left w:val="none" w:sz="0" w:space="0" w:color="auto"/>
                    <w:bottom w:val="none" w:sz="0" w:space="0" w:color="auto"/>
                    <w:right w:val="none" w:sz="0" w:space="0" w:color="auto"/>
                  </w:divBdr>
                </w:div>
                <w:div w:id="1322805625">
                  <w:marLeft w:val="0"/>
                  <w:marRight w:val="0"/>
                  <w:marTop w:val="0"/>
                  <w:marBottom w:val="0"/>
                  <w:divBdr>
                    <w:top w:val="none" w:sz="0" w:space="0" w:color="auto"/>
                    <w:left w:val="none" w:sz="0" w:space="0" w:color="auto"/>
                    <w:bottom w:val="none" w:sz="0" w:space="0" w:color="auto"/>
                    <w:right w:val="none" w:sz="0" w:space="0" w:color="auto"/>
                  </w:divBdr>
                </w:div>
                <w:div w:id="2035878804">
                  <w:marLeft w:val="0"/>
                  <w:marRight w:val="0"/>
                  <w:marTop w:val="0"/>
                  <w:marBottom w:val="0"/>
                  <w:divBdr>
                    <w:top w:val="none" w:sz="0" w:space="0" w:color="auto"/>
                    <w:left w:val="none" w:sz="0" w:space="0" w:color="auto"/>
                    <w:bottom w:val="none" w:sz="0" w:space="0" w:color="auto"/>
                    <w:right w:val="none" w:sz="0" w:space="0" w:color="auto"/>
                  </w:divBdr>
                </w:div>
                <w:div w:id="1199969675">
                  <w:marLeft w:val="0"/>
                  <w:marRight w:val="0"/>
                  <w:marTop w:val="0"/>
                  <w:marBottom w:val="0"/>
                  <w:divBdr>
                    <w:top w:val="none" w:sz="0" w:space="0" w:color="auto"/>
                    <w:left w:val="none" w:sz="0" w:space="0" w:color="auto"/>
                    <w:bottom w:val="none" w:sz="0" w:space="0" w:color="auto"/>
                    <w:right w:val="none" w:sz="0" w:space="0" w:color="auto"/>
                  </w:divBdr>
                </w:div>
                <w:div w:id="2010716395">
                  <w:marLeft w:val="0"/>
                  <w:marRight w:val="0"/>
                  <w:marTop w:val="0"/>
                  <w:marBottom w:val="0"/>
                  <w:divBdr>
                    <w:top w:val="none" w:sz="0" w:space="0" w:color="auto"/>
                    <w:left w:val="none" w:sz="0" w:space="0" w:color="auto"/>
                    <w:bottom w:val="none" w:sz="0" w:space="0" w:color="auto"/>
                    <w:right w:val="none" w:sz="0" w:space="0" w:color="auto"/>
                  </w:divBdr>
                </w:div>
                <w:div w:id="2026401492">
                  <w:marLeft w:val="0"/>
                  <w:marRight w:val="0"/>
                  <w:marTop w:val="0"/>
                  <w:marBottom w:val="0"/>
                  <w:divBdr>
                    <w:top w:val="none" w:sz="0" w:space="0" w:color="auto"/>
                    <w:left w:val="none" w:sz="0" w:space="0" w:color="auto"/>
                    <w:bottom w:val="none" w:sz="0" w:space="0" w:color="auto"/>
                    <w:right w:val="none" w:sz="0" w:space="0" w:color="auto"/>
                  </w:divBdr>
                </w:div>
                <w:div w:id="1564829369">
                  <w:marLeft w:val="0"/>
                  <w:marRight w:val="0"/>
                  <w:marTop w:val="0"/>
                  <w:marBottom w:val="0"/>
                  <w:divBdr>
                    <w:top w:val="none" w:sz="0" w:space="0" w:color="auto"/>
                    <w:left w:val="none" w:sz="0" w:space="0" w:color="auto"/>
                    <w:bottom w:val="none" w:sz="0" w:space="0" w:color="auto"/>
                    <w:right w:val="none" w:sz="0" w:space="0" w:color="auto"/>
                  </w:divBdr>
                </w:div>
                <w:div w:id="1916089355">
                  <w:marLeft w:val="0"/>
                  <w:marRight w:val="0"/>
                  <w:marTop w:val="0"/>
                  <w:marBottom w:val="0"/>
                  <w:divBdr>
                    <w:top w:val="none" w:sz="0" w:space="0" w:color="auto"/>
                    <w:left w:val="none" w:sz="0" w:space="0" w:color="auto"/>
                    <w:bottom w:val="none" w:sz="0" w:space="0" w:color="auto"/>
                    <w:right w:val="none" w:sz="0" w:space="0" w:color="auto"/>
                  </w:divBdr>
                </w:div>
                <w:div w:id="763958223">
                  <w:marLeft w:val="0"/>
                  <w:marRight w:val="0"/>
                  <w:marTop w:val="0"/>
                  <w:marBottom w:val="0"/>
                  <w:divBdr>
                    <w:top w:val="none" w:sz="0" w:space="0" w:color="auto"/>
                    <w:left w:val="none" w:sz="0" w:space="0" w:color="auto"/>
                    <w:bottom w:val="none" w:sz="0" w:space="0" w:color="auto"/>
                    <w:right w:val="none" w:sz="0" w:space="0" w:color="auto"/>
                  </w:divBdr>
                </w:div>
                <w:div w:id="1751541536">
                  <w:marLeft w:val="0"/>
                  <w:marRight w:val="0"/>
                  <w:marTop w:val="0"/>
                  <w:marBottom w:val="0"/>
                  <w:divBdr>
                    <w:top w:val="none" w:sz="0" w:space="0" w:color="auto"/>
                    <w:left w:val="none" w:sz="0" w:space="0" w:color="auto"/>
                    <w:bottom w:val="none" w:sz="0" w:space="0" w:color="auto"/>
                    <w:right w:val="none" w:sz="0" w:space="0" w:color="auto"/>
                  </w:divBdr>
                </w:div>
                <w:div w:id="1285623118">
                  <w:marLeft w:val="0"/>
                  <w:marRight w:val="0"/>
                  <w:marTop w:val="0"/>
                  <w:marBottom w:val="0"/>
                  <w:divBdr>
                    <w:top w:val="none" w:sz="0" w:space="0" w:color="auto"/>
                    <w:left w:val="none" w:sz="0" w:space="0" w:color="auto"/>
                    <w:bottom w:val="none" w:sz="0" w:space="0" w:color="auto"/>
                    <w:right w:val="none" w:sz="0" w:space="0" w:color="auto"/>
                  </w:divBdr>
                </w:div>
                <w:div w:id="28457026">
                  <w:marLeft w:val="0"/>
                  <w:marRight w:val="0"/>
                  <w:marTop w:val="0"/>
                  <w:marBottom w:val="0"/>
                  <w:divBdr>
                    <w:top w:val="none" w:sz="0" w:space="0" w:color="auto"/>
                    <w:left w:val="none" w:sz="0" w:space="0" w:color="auto"/>
                    <w:bottom w:val="none" w:sz="0" w:space="0" w:color="auto"/>
                    <w:right w:val="none" w:sz="0" w:space="0" w:color="auto"/>
                  </w:divBdr>
                </w:div>
                <w:div w:id="1102526804">
                  <w:marLeft w:val="0"/>
                  <w:marRight w:val="0"/>
                  <w:marTop w:val="0"/>
                  <w:marBottom w:val="0"/>
                  <w:divBdr>
                    <w:top w:val="none" w:sz="0" w:space="0" w:color="auto"/>
                    <w:left w:val="none" w:sz="0" w:space="0" w:color="auto"/>
                    <w:bottom w:val="none" w:sz="0" w:space="0" w:color="auto"/>
                    <w:right w:val="none" w:sz="0" w:space="0" w:color="auto"/>
                  </w:divBdr>
                </w:div>
                <w:div w:id="1751341293">
                  <w:marLeft w:val="0"/>
                  <w:marRight w:val="0"/>
                  <w:marTop w:val="0"/>
                  <w:marBottom w:val="0"/>
                  <w:divBdr>
                    <w:top w:val="none" w:sz="0" w:space="0" w:color="auto"/>
                    <w:left w:val="none" w:sz="0" w:space="0" w:color="auto"/>
                    <w:bottom w:val="none" w:sz="0" w:space="0" w:color="auto"/>
                    <w:right w:val="none" w:sz="0" w:space="0" w:color="auto"/>
                  </w:divBdr>
                </w:div>
                <w:div w:id="380902184">
                  <w:marLeft w:val="0"/>
                  <w:marRight w:val="0"/>
                  <w:marTop w:val="0"/>
                  <w:marBottom w:val="0"/>
                  <w:divBdr>
                    <w:top w:val="none" w:sz="0" w:space="0" w:color="auto"/>
                    <w:left w:val="none" w:sz="0" w:space="0" w:color="auto"/>
                    <w:bottom w:val="none" w:sz="0" w:space="0" w:color="auto"/>
                    <w:right w:val="none" w:sz="0" w:space="0" w:color="auto"/>
                  </w:divBdr>
                </w:div>
                <w:div w:id="1663968070">
                  <w:marLeft w:val="0"/>
                  <w:marRight w:val="0"/>
                  <w:marTop w:val="0"/>
                  <w:marBottom w:val="0"/>
                  <w:divBdr>
                    <w:top w:val="none" w:sz="0" w:space="0" w:color="auto"/>
                    <w:left w:val="none" w:sz="0" w:space="0" w:color="auto"/>
                    <w:bottom w:val="none" w:sz="0" w:space="0" w:color="auto"/>
                    <w:right w:val="none" w:sz="0" w:space="0" w:color="auto"/>
                  </w:divBdr>
                </w:div>
                <w:div w:id="874464757">
                  <w:marLeft w:val="0"/>
                  <w:marRight w:val="0"/>
                  <w:marTop w:val="0"/>
                  <w:marBottom w:val="0"/>
                  <w:divBdr>
                    <w:top w:val="none" w:sz="0" w:space="0" w:color="auto"/>
                    <w:left w:val="none" w:sz="0" w:space="0" w:color="auto"/>
                    <w:bottom w:val="none" w:sz="0" w:space="0" w:color="auto"/>
                    <w:right w:val="none" w:sz="0" w:space="0" w:color="auto"/>
                  </w:divBdr>
                </w:div>
                <w:div w:id="1884055793">
                  <w:marLeft w:val="0"/>
                  <w:marRight w:val="0"/>
                  <w:marTop w:val="0"/>
                  <w:marBottom w:val="0"/>
                  <w:divBdr>
                    <w:top w:val="none" w:sz="0" w:space="0" w:color="auto"/>
                    <w:left w:val="none" w:sz="0" w:space="0" w:color="auto"/>
                    <w:bottom w:val="none" w:sz="0" w:space="0" w:color="auto"/>
                    <w:right w:val="none" w:sz="0" w:space="0" w:color="auto"/>
                  </w:divBdr>
                </w:div>
                <w:div w:id="4744771">
                  <w:marLeft w:val="0"/>
                  <w:marRight w:val="0"/>
                  <w:marTop w:val="0"/>
                  <w:marBottom w:val="0"/>
                  <w:divBdr>
                    <w:top w:val="none" w:sz="0" w:space="0" w:color="auto"/>
                    <w:left w:val="none" w:sz="0" w:space="0" w:color="auto"/>
                    <w:bottom w:val="none" w:sz="0" w:space="0" w:color="auto"/>
                    <w:right w:val="none" w:sz="0" w:space="0" w:color="auto"/>
                  </w:divBdr>
                </w:div>
                <w:div w:id="763695533">
                  <w:marLeft w:val="0"/>
                  <w:marRight w:val="0"/>
                  <w:marTop w:val="0"/>
                  <w:marBottom w:val="0"/>
                  <w:divBdr>
                    <w:top w:val="none" w:sz="0" w:space="0" w:color="auto"/>
                    <w:left w:val="none" w:sz="0" w:space="0" w:color="auto"/>
                    <w:bottom w:val="none" w:sz="0" w:space="0" w:color="auto"/>
                    <w:right w:val="none" w:sz="0" w:space="0" w:color="auto"/>
                  </w:divBdr>
                </w:div>
                <w:div w:id="380132330">
                  <w:marLeft w:val="0"/>
                  <w:marRight w:val="0"/>
                  <w:marTop w:val="0"/>
                  <w:marBottom w:val="0"/>
                  <w:divBdr>
                    <w:top w:val="none" w:sz="0" w:space="0" w:color="auto"/>
                    <w:left w:val="none" w:sz="0" w:space="0" w:color="auto"/>
                    <w:bottom w:val="none" w:sz="0" w:space="0" w:color="auto"/>
                    <w:right w:val="none" w:sz="0" w:space="0" w:color="auto"/>
                  </w:divBdr>
                </w:div>
                <w:div w:id="1335956460">
                  <w:marLeft w:val="0"/>
                  <w:marRight w:val="0"/>
                  <w:marTop w:val="0"/>
                  <w:marBottom w:val="0"/>
                  <w:divBdr>
                    <w:top w:val="none" w:sz="0" w:space="0" w:color="auto"/>
                    <w:left w:val="none" w:sz="0" w:space="0" w:color="auto"/>
                    <w:bottom w:val="none" w:sz="0" w:space="0" w:color="auto"/>
                    <w:right w:val="none" w:sz="0" w:space="0" w:color="auto"/>
                  </w:divBdr>
                </w:div>
                <w:div w:id="1503810372">
                  <w:marLeft w:val="0"/>
                  <w:marRight w:val="0"/>
                  <w:marTop w:val="0"/>
                  <w:marBottom w:val="0"/>
                  <w:divBdr>
                    <w:top w:val="none" w:sz="0" w:space="0" w:color="auto"/>
                    <w:left w:val="none" w:sz="0" w:space="0" w:color="auto"/>
                    <w:bottom w:val="none" w:sz="0" w:space="0" w:color="auto"/>
                    <w:right w:val="none" w:sz="0" w:space="0" w:color="auto"/>
                  </w:divBdr>
                </w:div>
                <w:div w:id="118455647">
                  <w:marLeft w:val="0"/>
                  <w:marRight w:val="0"/>
                  <w:marTop w:val="0"/>
                  <w:marBottom w:val="0"/>
                  <w:divBdr>
                    <w:top w:val="none" w:sz="0" w:space="0" w:color="auto"/>
                    <w:left w:val="none" w:sz="0" w:space="0" w:color="auto"/>
                    <w:bottom w:val="none" w:sz="0" w:space="0" w:color="auto"/>
                    <w:right w:val="none" w:sz="0" w:space="0" w:color="auto"/>
                  </w:divBdr>
                </w:div>
                <w:div w:id="1286034979">
                  <w:marLeft w:val="0"/>
                  <w:marRight w:val="0"/>
                  <w:marTop w:val="0"/>
                  <w:marBottom w:val="0"/>
                  <w:divBdr>
                    <w:top w:val="none" w:sz="0" w:space="0" w:color="auto"/>
                    <w:left w:val="none" w:sz="0" w:space="0" w:color="auto"/>
                    <w:bottom w:val="none" w:sz="0" w:space="0" w:color="auto"/>
                    <w:right w:val="none" w:sz="0" w:space="0" w:color="auto"/>
                  </w:divBdr>
                </w:div>
                <w:div w:id="275868957">
                  <w:marLeft w:val="0"/>
                  <w:marRight w:val="0"/>
                  <w:marTop w:val="0"/>
                  <w:marBottom w:val="0"/>
                  <w:divBdr>
                    <w:top w:val="none" w:sz="0" w:space="0" w:color="auto"/>
                    <w:left w:val="none" w:sz="0" w:space="0" w:color="auto"/>
                    <w:bottom w:val="none" w:sz="0" w:space="0" w:color="auto"/>
                    <w:right w:val="none" w:sz="0" w:space="0" w:color="auto"/>
                  </w:divBdr>
                </w:div>
                <w:div w:id="451636391">
                  <w:marLeft w:val="0"/>
                  <w:marRight w:val="0"/>
                  <w:marTop w:val="0"/>
                  <w:marBottom w:val="0"/>
                  <w:divBdr>
                    <w:top w:val="none" w:sz="0" w:space="0" w:color="auto"/>
                    <w:left w:val="none" w:sz="0" w:space="0" w:color="auto"/>
                    <w:bottom w:val="none" w:sz="0" w:space="0" w:color="auto"/>
                    <w:right w:val="none" w:sz="0" w:space="0" w:color="auto"/>
                  </w:divBdr>
                </w:div>
                <w:div w:id="1734232173">
                  <w:marLeft w:val="0"/>
                  <w:marRight w:val="0"/>
                  <w:marTop w:val="0"/>
                  <w:marBottom w:val="0"/>
                  <w:divBdr>
                    <w:top w:val="none" w:sz="0" w:space="0" w:color="auto"/>
                    <w:left w:val="none" w:sz="0" w:space="0" w:color="auto"/>
                    <w:bottom w:val="none" w:sz="0" w:space="0" w:color="auto"/>
                    <w:right w:val="none" w:sz="0" w:space="0" w:color="auto"/>
                  </w:divBdr>
                </w:div>
                <w:div w:id="439447884">
                  <w:marLeft w:val="0"/>
                  <w:marRight w:val="0"/>
                  <w:marTop w:val="0"/>
                  <w:marBottom w:val="0"/>
                  <w:divBdr>
                    <w:top w:val="none" w:sz="0" w:space="0" w:color="auto"/>
                    <w:left w:val="none" w:sz="0" w:space="0" w:color="auto"/>
                    <w:bottom w:val="none" w:sz="0" w:space="0" w:color="auto"/>
                    <w:right w:val="none" w:sz="0" w:space="0" w:color="auto"/>
                  </w:divBdr>
                </w:div>
                <w:div w:id="459307123">
                  <w:marLeft w:val="0"/>
                  <w:marRight w:val="0"/>
                  <w:marTop w:val="0"/>
                  <w:marBottom w:val="0"/>
                  <w:divBdr>
                    <w:top w:val="none" w:sz="0" w:space="0" w:color="auto"/>
                    <w:left w:val="none" w:sz="0" w:space="0" w:color="auto"/>
                    <w:bottom w:val="none" w:sz="0" w:space="0" w:color="auto"/>
                    <w:right w:val="none" w:sz="0" w:space="0" w:color="auto"/>
                  </w:divBdr>
                </w:div>
                <w:div w:id="259224634">
                  <w:marLeft w:val="0"/>
                  <w:marRight w:val="0"/>
                  <w:marTop w:val="0"/>
                  <w:marBottom w:val="0"/>
                  <w:divBdr>
                    <w:top w:val="none" w:sz="0" w:space="0" w:color="auto"/>
                    <w:left w:val="none" w:sz="0" w:space="0" w:color="auto"/>
                    <w:bottom w:val="none" w:sz="0" w:space="0" w:color="auto"/>
                    <w:right w:val="none" w:sz="0" w:space="0" w:color="auto"/>
                  </w:divBdr>
                </w:div>
                <w:div w:id="83689840">
                  <w:marLeft w:val="0"/>
                  <w:marRight w:val="0"/>
                  <w:marTop w:val="0"/>
                  <w:marBottom w:val="0"/>
                  <w:divBdr>
                    <w:top w:val="none" w:sz="0" w:space="0" w:color="auto"/>
                    <w:left w:val="none" w:sz="0" w:space="0" w:color="auto"/>
                    <w:bottom w:val="none" w:sz="0" w:space="0" w:color="auto"/>
                    <w:right w:val="none" w:sz="0" w:space="0" w:color="auto"/>
                  </w:divBdr>
                </w:div>
                <w:div w:id="500585333">
                  <w:marLeft w:val="0"/>
                  <w:marRight w:val="0"/>
                  <w:marTop w:val="0"/>
                  <w:marBottom w:val="0"/>
                  <w:divBdr>
                    <w:top w:val="none" w:sz="0" w:space="0" w:color="auto"/>
                    <w:left w:val="none" w:sz="0" w:space="0" w:color="auto"/>
                    <w:bottom w:val="none" w:sz="0" w:space="0" w:color="auto"/>
                    <w:right w:val="none" w:sz="0" w:space="0" w:color="auto"/>
                  </w:divBdr>
                </w:div>
                <w:div w:id="1039354811">
                  <w:marLeft w:val="0"/>
                  <w:marRight w:val="0"/>
                  <w:marTop w:val="0"/>
                  <w:marBottom w:val="0"/>
                  <w:divBdr>
                    <w:top w:val="none" w:sz="0" w:space="0" w:color="auto"/>
                    <w:left w:val="none" w:sz="0" w:space="0" w:color="auto"/>
                    <w:bottom w:val="none" w:sz="0" w:space="0" w:color="auto"/>
                    <w:right w:val="none" w:sz="0" w:space="0" w:color="auto"/>
                  </w:divBdr>
                </w:div>
                <w:div w:id="1458572486">
                  <w:marLeft w:val="0"/>
                  <w:marRight w:val="0"/>
                  <w:marTop w:val="0"/>
                  <w:marBottom w:val="0"/>
                  <w:divBdr>
                    <w:top w:val="none" w:sz="0" w:space="0" w:color="auto"/>
                    <w:left w:val="none" w:sz="0" w:space="0" w:color="auto"/>
                    <w:bottom w:val="none" w:sz="0" w:space="0" w:color="auto"/>
                    <w:right w:val="none" w:sz="0" w:space="0" w:color="auto"/>
                  </w:divBdr>
                </w:div>
                <w:div w:id="293754726">
                  <w:marLeft w:val="0"/>
                  <w:marRight w:val="0"/>
                  <w:marTop w:val="0"/>
                  <w:marBottom w:val="0"/>
                  <w:divBdr>
                    <w:top w:val="none" w:sz="0" w:space="0" w:color="auto"/>
                    <w:left w:val="none" w:sz="0" w:space="0" w:color="auto"/>
                    <w:bottom w:val="none" w:sz="0" w:space="0" w:color="auto"/>
                    <w:right w:val="none" w:sz="0" w:space="0" w:color="auto"/>
                  </w:divBdr>
                </w:div>
                <w:div w:id="39478410">
                  <w:marLeft w:val="0"/>
                  <w:marRight w:val="0"/>
                  <w:marTop w:val="0"/>
                  <w:marBottom w:val="0"/>
                  <w:divBdr>
                    <w:top w:val="none" w:sz="0" w:space="0" w:color="auto"/>
                    <w:left w:val="none" w:sz="0" w:space="0" w:color="auto"/>
                    <w:bottom w:val="none" w:sz="0" w:space="0" w:color="auto"/>
                    <w:right w:val="none" w:sz="0" w:space="0" w:color="auto"/>
                  </w:divBdr>
                </w:div>
                <w:div w:id="628127093">
                  <w:marLeft w:val="0"/>
                  <w:marRight w:val="0"/>
                  <w:marTop w:val="0"/>
                  <w:marBottom w:val="0"/>
                  <w:divBdr>
                    <w:top w:val="none" w:sz="0" w:space="0" w:color="auto"/>
                    <w:left w:val="none" w:sz="0" w:space="0" w:color="auto"/>
                    <w:bottom w:val="none" w:sz="0" w:space="0" w:color="auto"/>
                    <w:right w:val="none" w:sz="0" w:space="0" w:color="auto"/>
                  </w:divBdr>
                </w:div>
                <w:div w:id="1065376540">
                  <w:marLeft w:val="0"/>
                  <w:marRight w:val="0"/>
                  <w:marTop w:val="0"/>
                  <w:marBottom w:val="0"/>
                  <w:divBdr>
                    <w:top w:val="none" w:sz="0" w:space="0" w:color="auto"/>
                    <w:left w:val="none" w:sz="0" w:space="0" w:color="auto"/>
                    <w:bottom w:val="none" w:sz="0" w:space="0" w:color="auto"/>
                    <w:right w:val="none" w:sz="0" w:space="0" w:color="auto"/>
                  </w:divBdr>
                </w:div>
                <w:div w:id="1532720126">
                  <w:marLeft w:val="0"/>
                  <w:marRight w:val="0"/>
                  <w:marTop w:val="0"/>
                  <w:marBottom w:val="0"/>
                  <w:divBdr>
                    <w:top w:val="none" w:sz="0" w:space="0" w:color="auto"/>
                    <w:left w:val="none" w:sz="0" w:space="0" w:color="auto"/>
                    <w:bottom w:val="none" w:sz="0" w:space="0" w:color="auto"/>
                    <w:right w:val="none" w:sz="0" w:space="0" w:color="auto"/>
                  </w:divBdr>
                </w:div>
                <w:div w:id="2020614980">
                  <w:marLeft w:val="0"/>
                  <w:marRight w:val="0"/>
                  <w:marTop w:val="0"/>
                  <w:marBottom w:val="0"/>
                  <w:divBdr>
                    <w:top w:val="none" w:sz="0" w:space="0" w:color="auto"/>
                    <w:left w:val="none" w:sz="0" w:space="0" w:color="auto"/>
                    <w:bottom w:val="none" w:sz="0" w:space="0" w:color="auto"/>
                    <w:right w:val="none" w:sz="0" w:space="0" w:color="auto"/>
                  </w:divBdr>
                </w:div>
                <w:div w:id="1889142924">
                  <w:marLeft w:val="0"/>
                  <w:marRight w:val="0"/>
                  <w:marTop w:val="0"/>
                  <w:marBottom w:val="0"/>
                  <w:divBdr>
                    <w:top w:val="none" w:sz="0" w:space="0" w:color="auto"/>
                    <w:left w:val="none" w:sz="0" w:space="0" w:color="auto"/>
                    <w:bottom w:val="none" w:sz="0" w:space="0" w:color="auto"/>
                    <w:right w:val="none" w:sz="0" w:space="0" w:color="auto"/>
                  </w:divBdr>
                </w:div>
                <w:div w:id="2076123148">
                  <w:marLeft w:val="0"/>
                  <w:marRight w:val="0"/>
                  <w:marTop w:val="0"/>
                  <w:marBottom w:val="0"/>
                  <w:divBdr>
                    <w:top w:val="none" w:sz="0" w:space="0" w:color="auto"/>
                    <w:left w:val="none" w:sz="0" w:space="0" w:color="auto"/>
                    <w:bottom w:val="none" w:sz="0" w:space="0" w:color="auto"/>
                    <w:right w:val="none" w:sz="0" w:space="0" w:color="auto"/>
                  </w:divBdr>
                </w:div>
                <w:div w:id="1858226001">
                  <w:marLeft w:val="0"/>
                  <w:marRight w:val="0"/>
                  <w:marTop w:val="0"/>
                  <w:marBottom w:val="0"/>
                  <w:divBdr>
                    <w:top w:val="none" w:sz="0" w:space="0" w:color="auto"/>
                    <w:left w:val="none" w:sz="0" w:space="0" w:color="auto"/>
                    <w:bottom w:val="none" w:sz="0" w:space="0" w:color="auto"/>
                    <w:right w:val="none" w:sz="0" w:space="0" w:color="auto"/>
                  </w:divBdr>
                </w:div>
                <w:div w:id="325713988">
                  <w:marLeft w:val="0"/>
                  <w:marRight w:val="0"/>
                  <w:marTop w:val="0"/>
                  <w:marBottom w:val="0"/>
                  <w:divBdr>
                    <w:top w:val="none" w:sz="0" w:space="0" w:color="auto"/>
                    <w:left w:val="none" w:sz="0" w:space="0" w:color="auto"/>
                    <w:bottom w:val="none" w:sz="0" w:space="0" w:color="auto"/>
                    <w:right w:val="none" w:sz="0" w:space="0" w:color="auto"/>
                  </w:divBdr>
                </w:div>
                <w:div w:id="906840002">
                  <w:marLeft w:val="0"/>
                  <w:marRight w:val="0"/>
                  <w:marTop w:val="0"/>
                  <w:marBottom w:val="0"/>
                  <w:divBdr>
                    <w:top w:val="none" w:sz="0" w:space="0" w:color="auto"/>
                    <w:left w:val="none" w:sz="0" w:space="0" w:color="auto"/>
                    <w:bottom w:val="none" w:sz="0" w:space="0" w:color="auto"/>
                    <w:right w:val="none" w:sz="0" w:space="0" w:color="auto"/>
                  </w:divBdr>
                </w:div>
                <w:div w:id="1850754719">
                  <w:marLeft w:val="0"/>
                  <w:marRight w:val="0"/>
                  <w:marTop w:val="0"/>
                  <w:marBottom w:val="0"/>
                  <w:divBdr>
                    <w:top w:val="none" w:sz="0" w:space="0" w:color="auto"/>
                    <w:left w:val="none" w:sz="0" w:space="0" w:color="auto"/>
                    <w:bottom w:val="none" w:sz="0" w:space="0" w:color="auto"/>
                    <w:right w:val="none" w:sz="0" w:space="0" w:color="auto"/>
                  </w:divBdr>
                </w:div>
                <w:div w:id="1588152939">
                  <w:marLeft w:val="0"/>
                  <w:marRight w:val="0"/>
                  <w:marTop w:val="0"/>
                  <w:marBottom w:val="0"/>
                  <w:divBdr>
                    <w:top w:val="none" w:sz="0" w:space="0" w:color="auto"/>
                    <w:left w:val="none" w:sz="0" w:space="0" w:color="auto"/>
                    <w:bottom w:val="none" w:sz="0" w:space="0" w:color="auto"/>
                    <w:right w:val="none" w:sz="0" w:space="0" w:color="auto"/>
                  </w:divBdr>
                </w:div>
                <w:div w:id="2110853244">
                  <w:marLeft w:val="0"/>
                  <w:marRight w:val="0"/>
                  <w:marTop w:val="0"/>
                  <w:marBottom w:val="0"/>
                  <w:divBdr>
                    <w:top w:val="none" w:sz="0" w:space="0" w:color="auto"/>
                    <w:left w:val="none" w:sz="0" w:space="0" w:color="auto"/>
                    <w:bottom w:val="none" w:sz="0" w:space="0" w:color="auto"/>
                    <w:right w:val="none" w:sz="0" w:space="0" w:color="auto"/>
                  </w:divBdr>
                </w:div>
                <w:div w:id="1615481338">
                  <w:marLeft w:val="0"/>
                  <w:marRight w:val="0"/>
                  <w:marTop w:val="0"/>
                  <w:marBottom w:val="0"/>
                  <w:divBdr>
                    <w:top w:val="none" w:sz="0" w:space="0" w:color="auto"/>
                    <w:left w:val="none" w:sz="0" w:space="0" w:color="auto"/>
                    <w:bottom w:val="none" w:sz="0" w:space="0" w:color="auto"/>
                    <w:right w:val="none" w:sz="0" w:space="0" w:color="auto"/>
                  </w:divBdr>
                </w:div>
                <w:div w:id="622620129">
                  <w:marLeft w:val="0"/>
                  <w:marRight w:val="0"/>
                  <w:marTop w:val="0"/>
                  <w:marBottom w:val="0"/>
                  <w:divBdr>
                    <w:top w:val="none" w:sz="0" w:space="0" w:color="auto"/>
                    <w:left w:val="none" w:sz="0" w:space="0" w:color="auto"/>
                    <w:bottom w:val="none" w:sz="0" w:space="0" w:color="auto"/>
                    <w:right w:val="none" w:sz="0" w:space="0" w:color="auto"/>
                  </w:divBdr>
                </w:div>
                <w:div w:id="2108114391">
                  <w:marLeft w:val="0"/>
                  <w:marRight w:val="0"/>
                  <w:marTop w:val="0"/>
                  <w:marBottom w:val="0"/>
                  <w:divBdr>
                    <w:top w:val="none" w:sz="0" w:space="0" w:color="auto"/>
                    <w:left w:val="none" w:sz="0" w:space="0" w:color="auto"/>
                    <w:bottom w:val="none" w:sz="0" w:space="0" w:color="auto"/>
                    <w:right w:val="none" w:sz="0" w:space="0" w:color="auto"/>
                  </w:divBdr>
                </w:div>
                <w:div w:id="1665279133">
                  <w:marLeft w:val="0"/>
                  <w:marRight w:val="0"/>
                  <w:marTop w:val="0"/>
                  <w:marBottom w:val="0"/>
                  <w:divBdr>
                    <w:top w:val="none" w:sz="0" w:space="0" w:color="auto"/>
                    <w:left w:val="none" w:sz="0" w:space="0" w:color="auto"/>
                    <w:bottom w:val="none" w:sz="0" w:space="0" w:color="auto"/>
                    <w:right w:val="none" w:sz="0" w:space="0" w:color="auto"/>
                  </w:divBdr>
                </w:div>
                <w:div w:id="582956670">
                  <w:marLeft w:val="0"/>
                  <w:marRight w:val="0"/>
                  <w:marTop w:val="0"/>
                  <w:marBottom w:val="0"/>
                  <w:divBdr>
                    <w:top w:val="none" w:sz="0" w:space="0" w:color="auto"/>
                    <w:left w:val="none" w:sz="0" w:space="0" w:color="auto"/>
                    <w:bottom w:val="none" w:sz="0" w:space="0" w:color="auto"/>
                    <w:right w:val="none" w:sz="0" w:space="0" w:color="auto"/>
                  </w:divBdr>
                </w:div>
                <w:div w:id="600332398">
                  <w:marLeft w:val="0"/>
                  <w:marRight w:val="0"/>
                  <w:marTop w:val="0"/>
                  <w:marBottom w:val="0"/>
                  <w:divBdr>
                    <w:top w:val="none" w:sz="0" w:space="0" w:color="auto"/>
                    <w:left w:val="none" w:sz="0" w:space="0" w:color="auto"/>
                    <w:bottom w:val="none" w:sz="0" w:space="0" w:color="auto"/>
                    <w:right w:val="none" w:sz="0" w:space="0" w:color="auto"/>
                  </w:divBdr>
                </w:div>
                <w:div w:id="115566507">
                  <w:marLeft w:val="0"/>
                  <w:marRight w:val="0"/>
                  <w:marTop w:val="0"/>
                  <w:marBottom w:val="0"/>
                  <w:divBdr>
                    <w:top w:val="none" w:sz="0" w:space="0" w:color="auto"/>
                    <w:left w:val="none" w:sz="0" w:space="0" w:color="auto"/>
                    <w:bottom w:val="none" w:sz="0" w:space="0" w:color="auto"/>
                    <w:right w:val="none" w:sz="0" w:space="0" w:color="auto"/>
                  </w:divBdr>
                </w:div>
                <w:div w:id="1127234607">
                  <w:marLeft w:val="0"/>
                  <w:marRight w:val="0"/>
                  <w:marTop w:val="0"/>
                  <w:marBottom w:val="0"/>
                  <w:divBdr>
                    <w:top w:val="none" w:sz="0" w:space="0" w:color="auto"/>
                    <w:left w:val="none" w:sz="0" w:space="0" w:color="auto"/>
                    <w:bottom w:val="none" w:sz="0" w:space="0" w:color="auto"/>
                    <w:right w:val="none" w:sz="0" w:space="0" w:color="auto"/>
                  </w:divBdr>
                </w:div>
                <w:div w:id="1791440227">
                  <w:marLeft w:val="0"/>
                  <w:marRight w:val="0"/>
                  <w:marTop w:val="0"/>
                  <w:marBottom w:val="0"/>
                  <w:divBdr>
                    <w:top w:val="none" w:sz="0" w:space="0" w:color="auto"/>
                    <w:left w:val="none" w:sz="0" w:space="0" w:color="auto"/>
                    <w:bottom w:val="none" w:sz="0" w:space="0" w:color="auto"/>
                    <w:right w:val="none" w:sz="0" w:space="0" w:color="auto"/>
                  </w:divBdr>
                </w:div>
                <w:div w:id="716047177">
                  <w:marLeft w:val="0"/>
                  <w:marRight w:val="0"/>
                  <w:marTop w:val="0"/>
                  <w:marBottom w:val="0"/>
                  <w:divBdr>
                    <w:top w:val="none" w:sz="0" w:space="0" w:color="auto"/>
                    <w:left w:val="none" w:sz="0" w:space="0" w:color="auto"/>
                    <w:bottom w:val="none" w:sz="0" w:space="0" w:color="auto"/>
                    <w:right w:val="none" w:sz="0" w:space="0" w:color="auto"/>
                  </w:divBdr>
                </w:div>
                <w:div w:id="371615152">
                  <w:marLeft w:val="0"/>
                  <w:marRight w:val="0"/>
                  <w:marTop w:val="0"/>
                  <w:marBottom w:val="0"/>
                  <w:divBdr>
                    <w:top w:val="none" w:sz="0" w:space="0" w:color="auto"/>
                    <w:left w:val="none" w:sz="0" w:space="0" w:color="auto"/>
                    <w:bottom w:val="none" w:sz="0" w:space="0" w:color="auto"/>
                    <w:right w:val="none" w:sz="0" w:space="0" w:color="auto"/>
                  </w:divBdr>
                </w:div>
                <w:div w:id="944387718">
                  <w:marLeft w:val="0"/>
                  <w:marRight w:val="0"/>
                  <w:marTop w:val="0"/>
                  <w:marBottom w:val="0"/>
                  <w:divBdr>
                    <w:top w:val="none" w:sz="0" w:space="0" w:color="auto"/>
                    <w:left w:val="none" w:sz="0" w:space="0" w:color="auto"/>
                    <w:bottom w:val="none" w:sz="0" w:space="0" w:color="auto"/>
                    <w:right w:val="none" w:sz="0" w:space="0" w:color="auto"/>
                  </w:divBdr>
                </w:div>
                <w:div w:id="1350716592">
                  <w:marLeft w:val="0"/>
                  <w:marRight w:val="0"/>
                  <w:marTop w:val="0"/>
                  <w:marBottom w:val="0"/>
                  <w:divBdr>
                    <w:top w:val="none" w:sz="0" w:space="0" w:color="auto"/>
                    <w:left w:val="none" w:sz="0" w:space="0" w:color="auto"/>
                    <w:bottom w:val="none" w:sz="0" w:space="0" w:color="auto"/>
                    <w:right w:val="none" w:sz="0" w:space="0" w:color="auto"/>
                  </w:divBdr>
                </w:div>
                <w:div w:id="435322429">
                  <w:marLeft w:val="0"/>
                  <w:marRight w:val="0"/>
                  <w:marTop w:val="0"/>
                  <w:marBottom w:val="0"/>
                  <w:divBdr>
                    <w:top w:val="none" w:sz="0" w:space="0" w:color="auto"/>
                    <w:left w:val="none" w:sz="0" w:space="0" w:color="auto"/>
                    <w:bottom w:val="none" w:sz="0" w:space="0" w:color="auto"/>
                    <w:right w:val="none" w:sz="0" w:space="0" w:color="auto"/>
                  </w:divBdr>
                </w:div>
                <w:div w:id="536115684">
                  <w:marLeft w:val="0"/>
                  <w:marRight w:val="0"/>
                  <w:marTop w:val="0"/>
                  <w:marBottom w:val="0"/>
                  <w:divBdr>
                    <w:top w:val="none" w:sz="0" w:space="0" w:color="auto"/>
                    <w:left w:val="none" w:sz="0" w:space="0" w:color="auto"/>
                    <w:bottom w:val="none" w:sz="0" w:space="0" w:color="auto"/>
                    <w:right w:val="none" w:sz="0" w:space="0" w:color="auto"/>
                  </w:divBdr>
                </w:div>
                <w:div w:id="1515530095">
                  <w:marLeft w:val="0"/>
                  <w:marRight w:val="0"/>
                  <w:marTop w:val="0"/>
                  <w:marBottom w:val="0"/>
                  <w:divBdr>
                    <w:top w:val="none" w:sz="0" w:space="0" w:color="auto"/>
                    <w:left w:val="none" w:sz="0" w:space="0" w:color="auto"/>
                    <w:bottom w:val="none" w:sz="0" w:space="0" w:color="auto"/>
                    <w:right w:val="none" w:sz="0" w:space="0" w:color="auto"/>
                  </w:divBdr>
                </w:div>
                <w:div w:id="1877694584">
                  <w:marLeft w:val="0"/>
                  <w:marRight w:val="0"/>
                  <w:marTop w:val="0"/>
                  <w:marBottom w:val="0"/>
                  <w:divBdr>
                    <w:top w:val="none" w:sz="0" w:space="0" w:color="auto"/>
                    <w:left w:val="none" w:sz="0" w:space="0" w:color="auto"/>
                    <w:bottom w:val="none" w:sz="0" w:space="0" w:color="auto"/>
                    <w:right w:val="none" w:sz="0" w:space="0" w:color="auto"/>
                  </w:divBdr>
                </w:div>
                <w:div w:id="595941386">
                  <w:marLeft w:val="0"/>
                  <w:marRight w:val="0"/>
                  <w:marTop w:val="0"/>
                  <w:marBottom w:val="0"/>
                  <w:divBdr>
                    <w:top w:val="none" w:sz="0" w:space="0" w:color="auto"/>
                    <w:left w:val="none" w:sz="0" w:space="0" w:color="auto"/>
                    <w:bottom w:val="none" w:sz="0" w:space="0" w:color="auto"/>
                    <w:right w:val="none" w:sz="0" w:space="0" w:color="auto"/>
                  </w:divBdr>
                </w:div>
                <w:div w:id="685979919">
                  <w:marLeft w:val="0"/>
                  <w:marRight w:val="0"/>
                  <w:marTop w:val="0"/>
                  <w:marBottom w:val="0"/>
                  <w:divBdr>
                    <w:top w:val="none" w:sz="0" w:space="0" w:color="auto"/>
                    <w:left w:val="none" w:sz="0" w:space="0" w:color="auto"/>
                    <w:bottom w:val="none" w:sz="0" w:space="0" w:color="auto"/>
                    <w:right w:val="none" w:sz="0" w:space="0" w:color="auto"/>
                  </w:divBdr>
                </w:div>
                <w:div w:id="1568493231">
                  <w:marLeft w:val="-150"/>
                  <w:marRight w:val="0"/>
                  <w:marTop w:val="0"/>
                  <w:marBottom w:val="0"/>
                  <w:divBdr>
                    <w:top w:val="none" w:sz="0" w:space="0" w:color="auto"/>
                    <w:left w:val="none" w:sz="0" w:space="0" w:color="auto"/>
                    <w:bottom w:val="none" w:sz="0" w:space="0" w:color="auto"/>
                    <w:right w:val="none" w:sz="0" w:space="0" w:color="auto"/>
                  </w:divBdr>
                  <w:divsChild>
                    <w:div w:id="109593900">
                      <w:marLeft w:val="0"/>
                      <w:marRight w:val="0"/>
                      <w:marTop w:val="0"/>
                      <w:marBottom w:val="0"/>
                      <w:divBdr>
                        <w:top w:val="none" w:sz="0" w:space="0" w:color="auto"/>
                        <w:left w:val="none" w:sz="0" w:space="0" w:color="auto"/>
                        <w:bottom w:val="none" w:sz="0" w:space="0" w:color="auto"/>
                        <w:right w:val="none" w:sz="0" w:space="0" w:color="auto"/>
                      </w:divBdr>
                    </w:div>
                    <w:div w:id="849374410">
                      <w:marLeft w:val="0"/>
                      <w:marRight w:val="0"/>
                      <w:marTop w:val="0"/>
                      <w:marBottom w:val="0"/>
                      <w:divBdr>
                        <w:top w:val="none" w:sz="0" w:space="0" w:color="auto"/>
                        <w:left w:val="none" w:sz="0" w:space="0" w:color="auto"/>
                        <w:bottom w:val="none" w:sz="0" w:space="0" w:color="auto"/>
                        <w:right w:val="none" w:sz="0" w:space="0" w:color="auto"/>
                      </w:divBdr>
                    </w:div>
                    <w:div w:id="684097117">
                      <w:marLeft w:val="0"/>
                      <w:marRight w:val="0"/>
                      <w:marTop w:val="0"/>
                      <w:marBottom w:val="0"/>
                      <w:divBdr>
                        <w:top w:val="none" w:sz="0" w:space="0" w:color="auto"/>
                        <w:left w:val="none" w:sz="0" w:space="0" w:color="auto"/>
                        <w:bottom w:val="none" w:sz="0" w:space="0" w:color="auto"/>
                        <w:right w:val="none" w:sz="0" w:space="0" w:color="auto"/>
                      </w:divBdr>
                    </w:div>
                    <w:div w:id="1878809922">
                      <w:marLeft w:val="0"/>
                      <w:marRight w:val="0"/>
                      <w:marTop w:val="0"/>
                      <w:marBottom w:val="0"/>
                      <w:divBdr>
                        <w:top w:val="none" w:sz="0" w:space="0" w:color="auto"/>
                        <w:left w:val="none" w:sz="0" w:space="0" w:color="auto"/>
                        <w:bottom w:val="none" w:sz="0" w:space="0" w:color="auto"/>
                        <w:right w:val="none" w:sz="0" w:space="0" w:color="auto"/>
                      </w:divBdr>
                    </w:div>
                    <w:div w:id="1489519048">
                      <w:marLeft w:val="0"/>
                      <w:marRight w:val="0"/>
                      <w:marTop w:val="0"/>
                      <w:marBottom w:val="0"/>
                      <w:divBdr>
                        <w:top w:val="none" w:sz="0" w:space="0" w:color="auto"/>
                        <w:left w:val="none" w:sz="0" w:space="0" w:color="auto"/>
                        <w:bottom w:val="none" w:sz="0" w:space="0" w:color="auto"/>
                        <w:right w:val="none" w:sz="0" w:space="0" w:color="auto"/>
                      </w:divBdr>
                    </w:div>
                    <w:div w:id="743841776">
                      <w:marLeft w:val="0"/>
                      <w:marRight w:val="0"/>
                      <w:marTop w:val="0"/>
                      <w:marBottom w:val="0"/>
                      <w:divBdr>
                        <w:top w:val="none" w:sz="0" w:space="0" w:color="auto"/>
                        <w:left w:val="none" w:sz="0" w:space="0" w:color="auto"/>
                        <w:bottom w:val="none" w:sz="0" w:space="0" w:color="auto"/>
                        <w:right w:val="none" w:sz="0" w:space="0" w:color="auto"/>
                      </w:divBdr>
                    </w:div>
                    <w:div w:id="1145583922">
                      <w:marLeft w:val="0"/>
                      <w:marRight w:val="0"/>
                      <w:marTop w:val="0"/>
                      <w:marBottom w:val="0"/>
                      <w:divBdr>
                        <w:top w:val="none" w:sz="0" w:space="0" w:color="auto"/>
                        <w:left w:val="none" w:sz="0" w:space="0" w:color="auto"/>
                        <w:bottom w:val="none" w:sz="0" w:space="0" w:color="auto"/>
                        <w:right w:val="none" w:sz="0" w:space="0" w:color="auto"/>
                      </w:divBdr>
                    </w:div>
                    <w:div w:id="1131627211">
                      <w:marLeft w:val="0"/>
                      <w:marRight w:val="0"/>
                      <w:marTop w:val="0"/>
                      <w:marBottom w:val="0"/>
                      <w:divBdr>
                        <w:top w:val="none" w:sz="0" w:space="0" w:color="auto"/>
                        <w:left w:val="none" w:sz="0" w:space="0" w:color="auto"/>
                        <w:bottom w:val="none" w:sz="0" w:space="0" w:color="auto"/>
                        <w:right w:val="none" w:sz="0" w:space="0" w:color="auto"/>
                      </w:divBdr>
                    </w:div>
                    <w:div w:id="182473456">
                      <w:marLeft w:val="0"/>
                      <w:marRight w:val="0"/>
                      <w:marTop w:val="0"/>
                      <w:marBottom w:val="0"/>
                      <w:divBdr>
                        <w:top w:val="none" w:sz="0" w:space="0" w:color="auto"/>
                        <w:left w:val="none" w:sz="0" w:space="0" w:color="auto"/>
                        <w:bottom w:val="none" w:sz="0" w:space="0" w:color="auto"/>
                        <w:right w:val="none" w:sz="0" w:space="0" w:color="auto"/>
                      </w:divBdr>
                    </w:div>
                    <w:div w:id="1445734923">
                      <w:marLeft w:val="0"/>
                      <w:marRight w:val="0"/>
                      <w:marTop w:val="0"/>
                      <w:marBottom w:val="0"/>
                      <w:divBdr>
                        <w:top w:val="none" w:sz="0" w:space="0" w:color="auto"/>
                        <w:left w:val="none" w:sz="0" w:space="0" w:color="auto"/>
                        <w:bottom w:val="none" w:sz="0" w:space="0" w:color="auto"/>
                        <w:right w:val="none" w:sz="0" w:space="0" w:color="auto"/>
                      </w:divBdr>
                    </w:div>
                    <w:div w:id="2049722031">
                      <w:marLeft w:val="0"/>
                      <w:marRight w:val="0"/>
                      <w:marTop w:val="0"/>
                      <w:marBottom w:val="0"/>
                      <w:divBdr>
                        <w:top w:val="none" w:sz="0" w:space="0" w:color="auto"/>
                        <w:left w:val="none" w:sz="0" w:space="0" w:color="auto"/>
                        <w:bottom w:val="none" w:sz="0" w:space="0" w:color="auto"/>
                        <w:right w:val="none" w:sz="0" w:space="0" w:color="auto"/>
                      </w:divBdr>
                    </w:div>
                    <w:div w:id="1195385308">
                      <w:marLeft w:val="0"/>
                      <w:marRight w:val="0"/>
                      <w:marTop w:val="0"/>
                      <w:marBottom w:val="0"/>
                      <w:divBdr>
                        <w:top w:val="none" w:sz="0" w:space="0" w:color="auto"/>
                        <w:left w:val="none" w:sz="0" w:space="0" w:color="auto"/>
                        <w:bottom w:val="none" w:sz="0" w:space="0" w:color="auto"/>
                        <w:right w:val="none" w:sz="0" w:space="0" w:color="auto"/>
                      </w:divBdr>
                    </w:div>
                    <w:div w:id="196966831">
                      <w:marLeft w:val="0"/>
                      <w:marRight w:val="0"/>
                      <w:marTop w:val="0"/>
                      <w:marBottom w:val="0"/>
                      <w:divBdr>
                        <w:top w:val="none" w:sz="0" w:space="0" w:color="auto"/>
                        <w:left w:val="none" w:sz="0" w:space="0" w:color="auto"/>
                        <w:bottom w:val="none" w:sz="0" w:space="0" w:color="auto"/>
                        <w:right w:val="none" w:sz="0" w:space="0" w:color="auto"/>
                      </w:divBdr>
                    </w:div>
                    <w:div w:id="1401322893">
                      <w:marLeft w:val="0"/>
                      <w:marRight w:val="0"/>
                      <w:marTop w:val="0"/>
                      <w:marBottom w:val="0"/>
                      <w:divBdr>
                        <w:top w:val="none" w:sz="0" w:space="0" w:color="auto"/>
                        <w:left w:val="none" w:sz="0" w:space="0" w:color="auto"/>
                        <w:bottom w:val="none" w:sz="0" w:space="0" w:color="auto"/>
                        <w:right w:val="none" w:sz="0" w:space="0" w:color="auto"/>
                      </w:divBdr>
                    </w:div>
                    <w:div w:id="750468364">
                      <w:marLeft w:val="0"/>
                      <w:marRight w:val="0"/>
                      <w:marTop w:val="0"/>
                      <w:marBottom w:val="0"/>
                      <w:divBdr>
                        <w:top w:val="none" w:sz="0" w:space="0" w:color="auto"/>
                        <w:left w:val="none" w:sz="0" w:space="0" w:color="auto"/>
                        <w:bottom w:val="none" w:sz="0" w:space="0" w:color="auto"/>
                        <w:right w:val="none" w:sz="0" w:space="0" w:color="auto"/>
                      </w:divBdr>
                    </w:div>
                    <w:div w:id="513961572">
                      <w:marLeft w:val="0"/>
                      <w:marRight w:val="0"/>
                      <w:marTop w:val="0"/>
                      <w:marBottom w:val="0"/>
                      <w:divBdr>
                        <w:top w:val="none" w:sz="0" w:space="0" w:color="auto"/>
                        <w:left w:val="none" w:sz="0" w:space="0" w:color="auto"/>
                        <w:bottom w:val="none" w:sz="0" w:space="0" w:color="auto"/>
                        <w:right w:val="none" w:sz="0" w:space="0" w:color="auto"/>
                      </w:divBdr>
                    </w:div>
                    <w:div w:id="325672747">
                      <w:marLeft w:val="0"/>
                      <w:marRight w:val="0"/>
                      <w:marTop w:val="0"/>
                      <w:marBottom w:val="0"/>
                      <w:divBdr>
                        <w:top w:val="none" w:sz="0" w:space="0" w:color="auto"/>
                        <w:left w:val="none" w:sz="0" w:space="0" w:color="auto"/>
                        <w:bottom w:val="none" w:sz="0" w:space="0" w:color="auto"/>
                        <w:right w:val="none" w:sz="0" w:space="0" w:color="auto"/>
                      </w:divBdr>
                    </w:div>
                    <w:div w:id="628171194">
                      <w:marLeft w:val="0"/>
                      <w:marRight w:val="0"/>
                      <w:marTop w:val="0"/>
                      <w:marBottom w:val="0"/>
                      <w:divBdr>
                        <w:top w:val="none" w:sz="0" w:space="0" w:color="auto"/>
                        <w:left w:val="none" w:sz="0" w:space="0" w:color="auto"/>
                        <w:bottom w:val="none" w:sz="0" w:space="0" w:color="auto"/>
                        <w:right w:val="none" w:sz="0" w:space="0" w:color="auto"/>
                      </w:divBdr>
                    </w:div>
                    <w:div w:id="2025009935">
                      <w:marLeft w:val="0"/>
                      <w:marRight w:val="0"/>
                      <w:marTop w:val="0"/>
                      <w:marBottom w:val="0"/>
                      <w:divBdr>
                        <w:top w:val="none" w:sz="0" w:space="0" w:color="auto"/>
                        <w:left w:val="none" w:sz="0" w:space="0" w:color="auto"/>
                        <w:bottom w:val="none" w:sz="0" w:space="0" w:color="auto"/>
                        <w:right w:val="none" w:sz="0" w:space="0" w:color="auto"/>
                      </w:divBdr>
                    </w:div>
                    <w:div w:id="1693266279">
                      <w:marLeft w:val="0"/>
                      <w:marRight w:val="0"/>
                      <w:marTop w:val="0"/>
                      <w:marBottom w:val="0"/>
                      <w:divBdr>
                        <w:top w:val="none" w:sz="0" w:space="0" w:color="auto"/>
                        <w:left w:val="none" w:sz="0" w:space="0" w:color="auto"/>
                        <w:bottom w:val="none" w:sz="0" w:space="0" w:color="auto"/>
                        <w:right w:val="none" w:sz="0" w:space="0" w:color="auto"/>
                      </w:divBdr>
                    </w:div>
                    <w:div w:id="1219128185">
                      <w:marLeft w:val="0"/>
                      <w:marRight w:val="0"/>
                      <w:marTop w:val="0"/>
                      <w:marBottom w:val="0"/>
                      <w:divBdr>
                        <w:top w:val="none" w:sz="0" w:space="0" w:color="auto"/>
                        <w:left w:val="none" w:sz="0" w:space="0" w:color="auto"/>
                        <w:bottom w:val="none" w:sz="0" w:space="0" w:color="auto"/>
                        <w:right w:val="none" w:sz="0" w:space="0" w:color="auto"/>
                      </w:divBdr>
                    </w:div>
                    <w:div w:id="653686414">
                      <w:marLeft w:val="0"/>
                      <w:marRight w:val="0"/>
                      <w:marTop w:val="0"/>
                      <w:marBottom w:val="0"/>
                      <w:divBdr>
                        <w:top w:val="none" w:sz="0" w:space="0" w:color="auto"/>
                        <w:left w:val="none" w:sz="0" w:space="0" w:color="auto"/>
                        <w:bottom w:val="none" w:sz="0" w:space="0" w:color="auto"/>
                        <w:right w:val="none" w:sz="0" w:space="0" w:color="auto"/>
                      </w:divBdr>
                    </w:div>
                    <w:div w:id="1571233577">
                      <w:marLeft w:val="0"/>
                      <w:marRight w:val="0"/>
                      <w:marTop w:val="0"/>
                      <w:marBottom w:val="0"/>
                      <w:divBdr>
                        <w:top w:val="none" w:sz="0" w:space="0" w:color="auto"/>
                        <w:left w:val="none" w:sz="0" w:space="0" w:color="auto"/>
                        <w:bottom w:val="none" w:sz="0" w:space="0" w:color="auto"/>
                        <w:right w:val="none" w:sz="0" w:space="0" w:color="auto"/>
                      </w:divBdr>
                    </w:div>
                    <w:div w:id="1994679261">
                      <w:marLeft w:val="0"/>
                      <w:marRight w:val="0"/>
                      <w:marTop w:val="0"/>
                      <w:marBottom w:val="0"/>
                      <w:divBdr>
                        <w:top w:val="none" w:sz="0" w:space="0" w:color="auto"/>
                        <w:left w:val="none" w:sz="0" w:space="0" w:color="auto"/>
                        <w:bottom w:val="none" w:sz="0" w:space="0" w:color="auto"/>
                        <w:right w:val="none" w:sz="0" w:space="0" w:color="auto"/>
                      </w:divBdr>
                    </w:div>
                    <w:div w:id="669796296">
                      <w:marLeft w:val="0"/>
                      <w:marRight w:val="0"/>
                      <w:marTop w:val="0"/>
                      <w:marBottom w:val="0"/>
                      <w:divBdr>
                        <w:top w:val="none" w:sz="0" w:space="0" w:color="auto"/>
                        <w:left w:val="none" w:sz="0" w:space="0" w:color="auto"/>
                        <w:bottom w:val="none" w:sz="0" w:space="0" w:color="auto"/>
                        <w:right w:val="none" w:sz="0" w:space="0" w:color="auto"/>
                      </w:divBdr>
                    </w:div>
                    <w:div w:id="1612859447">
                      <w:marLeft w:val="0"/>
                      <w:marRight w:val="0"/>
                      <w:marTop w:val="0"/>
                      <w:marBottom w:val="0"/>
                      <w:divBdr>
                        <w:top w:val="none" w:sz="0" w:space="0" w:color="auto"/>
                        <w:left w:val="none" w:sz="0" w:space="0" w:color="auto"/>
                        <w:bottom w:val="none" w:sz="0" w:space="0" w:color="auto"/>
                        <w:right w:val="none" w:sz="0" w:space="0" w:color="auto"/>
                      </w:divBdr>
                    </w:div>
                    <w:div w:id="177233633">
                      <w:marLeft w:val="0"/>
                      <w:marRight w:val="0"/>
                      <w:marTop w:val="0"/>
                      <w:marBottom w:val="0"/>
                      <w:divBdr>
                        <w:top w:val="none" w:sz="0" w:space="0" w:color="auto"/>
                        <w:left w:val="none" w:sz="0" w:space="0" w:color="auto"/>
                        <w:bottom w:val="none" w:sz="0" w:space="0" w:color="auto"/>
                        <w:right w:val="none" w:sz="0" w:space="0" w:color="auto"/>
                      </w:divBdr>
                    </w:div>
                    <w:div w:id="88934523">
                      <w:marLeft w:val="0"/>
                      <w:marRight w:val="0"/>
                      <w:marTop w:val="0"/>
                      <w:marBottom w:val="0"/>
                      <w:divBdr>
                        <w:top w:val="none" w:sz="0" w:space="0" w:color="auto"/>
                        <w:left w:val="none" w:sz="0" w:space="0" w:color="auto"/>
                        <w:bottom w:val="none" w:sz="0" w:space="0" w:color="auto"/>
                        <w:right w:val="none" w:sz="0" w:space="0" w:color="auto"/>
                      </w:divBdr>
                    </w:div>
                    <w:div w:id="1856266253">
                      <w:marLeft w:val="0"/>
                      <w:marRight w:val="0"/>
                      <w:marTop w:val="0"/>
                      <w:marBottom w:val="0"/>
                      <w:divBdr>
                        <w:top w:val="none" w:sz="0" w:space="0" w:color="auto"/>
                        <w:left w:val="none" w:sz="0" w:space="0" w:color="auto"/>
                        <w:bottom w:val="none" w:sz="0" w:space="0" w:color="auto"/>
                        <w:right w:val="none" w:sz="0" w:space="0" w:color="auto"/>
                      </w:divBdr>
                    </w:div>
                    <w:div w:id="1956015351">
                      <w:marLeft w:val="0"/>
                      <w:marRight w:val="0"/>
                      <w:marTop w:val="0"/>
                      <w:marBottom w:val="0"/>
                      <w:divBdr>
                        <w:top w:val="none" w:sz="0" w:space="0" w:color="auto"/>
                        <w:left w:val="none" w:sz="0" w:space="0" w:color="auto"/>
                        <w:bottom w:val="none" w:sz="0" w:space="0" w:color="auto"/>
                        <w:right w:val="none" w:sz="0" w:space="0" w:color="auto"/>
                      </w:divBdr>
                    </w:div>
                    <w:div w:id="1628270430">
                      <w:marLeft w:val="0"/>
                      <w:marRight w:val="0"/>
                      <w:marTop w:val="0"/>
                      <w:marBottom w:val="0"/>
                      <w:divBdr>
                        <w:top w:val="none" w:sz="0" w:space="0" w:color="auto"/>
                        <w:left w:val="none" w:sz="0" w:space="0" w:color="auto"/>
                        <w:bottom w:val="none" w:sz="0" w:space="0" w:color="auto"/>
                        <w:right w:val="none" w:sz="0" w:space="0" w:color="auto"/>
                      </w:divBdr>
                    </w:div>
                    <w:div w:id="227620779">
                      <w:marLeft w:val="0"/>
                      <w:marRight w:val="0"/>
                      <w:marTop w:val="0"/>
                      <w:marBottom w:val="0"/>
                      <w:divBdr>
                        <w:top w:val="none" w:sz="0" w:space="0" w:color="auto"/>
                        <w:left w:val="none" w:sz="0" w:space="0" w:color="auto"/>
                        <w:bottom w:val="none" w:sz="0" w:space="0" w:color="auto"/>
                        <w:right w:val="none" w:sz="0" w:space="0" w:color="auto"/>
                      </w:divBdr>
                    </w:div>
                    <w:div w:id="561139595">
                      <w:marLeft w:val="0"/>
                      <w:marRight w:val="0"/>
                      <w:marTop w:val="0"/>
                      <w:marBottom w:val="0"/>
                      <w:divBdr>
                        <w:top w:val="none" w:sz="0" w:space="0" w:color="auto"/>
                        <w:left w:val="none" w:sz="0" w:space="0" w:color="auto"/>
                        <w:bottom w:val="none" w:sz="0" w:space="0" w:color="auto"/>
                        <w:right w:val="none" w:sz="0" w:space="0" w:color="auto"/>
                      </w:divBdr>
                    </w:div>
                    <w:div w:id="795680387">
                      <w:marLeft w:val="0"/>
                      <w:marRight w:val="0"/>
                      <w:marTop w:val="0"/>
                      <w:marBottom w:val="0"/>
                      <w:divBdr>
                        <w:top w:val="none" w:sz="0" w:space="0" w:color="auto"/>
                        <w:left w:val="none" w:sz="0" w:space="0" w:color="auto"/>
                        <w:bottom w:val="none" w:sz="0" w:space="0" w:color="auto"/>
                        <w:right w:val="none" w:sz="0" w:space="0" w:color="auto"/>
                      </w:divBdr>
                    </w:div>
                    <w:div w:id="370571398">
                      <w:marLeft w:val="0"/>
                      <w:marRight w:val="0"/>
                      <w:marTop w:val="0"/>
                      <w:marBottom w:val="0"/>
                      <w:divBdr>
                        <w:top w:val="none" w:sz="0" w:space="0" w:color="auto"/>
                        <w:left w:val="none" w:sz="0" w:space="0" w:color="auto"/>
                        <w:bottom w:val="none" w:sz="0" w:space="0" w:color="auto"/>
                        <w:right w:val="none" w:sz="0" w:space="0" w:color="auto"/>
                      </w:divBdr>
                    </w:div>
                    <w:div w:id="1660502739">
                      <w:marLeft w:val="0"/>
                      <w:marRight w:val="0"/>
                      <w:marTop w:val="0"/>
                      <w:marBottom w:val="0"/>
                      <w:divBdr>
                        <w:top w:val="none" w:sz="0" w:space="0" w:color="auto"/>
                        <w:left w:val="none" w:sz="0" w:space="0" w:color="auto"/>
                        <w:bottom w:val="none" w:sz="0" w:space="0" w:color="auto"/>
                        <w:right w:val="none" w:sz="0" w:space="0" w:color="auto"/>
                      </w:divBdr>
                    </w:div>
                    <w:div w:id="956104833">
                      <w:marLeft w:val="0"/>
                      <w:marRight w:val="0"/>
                      <w:marTop w:val="0"/>
                      <w:marBottom w:val="0"/>
                      <w:divBdr>
                        <w:top w:val="none" w:sz="0" w:space="0" w:color="auto"/>
                        <w:left w:val="none" w:sz="0" w:space="0" w:color="auto"/>
                        <w:bottom w:val="none" w:sz="0" w:space="0" w:color="auto"/>
                        <w:right w:val="none" w:sz="0" w:space="0" w:color="auto"/>
                      </w:divBdr>
                    </w:div>
                    <w:div w:id="1792047355">
                      <w:marLeft w:val="0"/>
                      <w:marRight w:val="0"/>
                      <w:marTop w:val="0"/>
                      <w:marBottom w:val="0"/>
                      <w:divBdr>
                        <w:top w:val="none" w:sz="0" w:space="0" w:color="auto"/>
                        <w:left w:val="none" w:sz="0" w:space="0" w:color="auto"/>
                        <w:bottom w:val="none" w:sz="0" w:space="0" w:color="auto"/>
                        <w:right w:val="none" w:sz="0" w:space="0" w:color="auto"/>
                      </w:divBdr>
                    </w:div>
                    <w:div w:id="1643121700">
                      <w:marLeft w:val="0"/>
                      <w:marRight w:val="0"/>
                      <w:marTop w:val="0"/>
                      <w:marBottom w:val="0"/>
                      <w:divBdr>
                        <w:top w:val="none" w:sz="0" w:space="0" w:color="auto"/>
                        <w:left w:val="none" w:sz="0" w:space="0" w:color="auto"/>
                        <w:bottom w:val="none" w:sz="0" w:space="0" w:color="auto"/>
                        <w:right w:val="none" w:sz="0" w:space="0" w:color="auto"/>
                      </w:divBdr>
                    </w:div>
                    <w:div w:id="1489176128">
                      <w:marLeft w:val="0"/>
                      <w:marRight w:val="0"/>
                      <w:marTop w:val="0"/>
                      <w:marBottom w:val="0"/>
                      <w:divBdr>
                        <w:top w:val="none" w:sz="0" w:space="0" w:color="auto"/>
                        <w:left w:val="none" w:sz="0" w:space="0" w:color="auto"/>
                        <w:bottom w:val="none" w:sz="0" w:space="0" w:color="auto"/>
                        <w:right w:val="none" w:sz="0" w:space="0" w:color="auto"/>
                      </w:divBdr>
                    </w:div>
                    <w:div w:id="1081607095">
                      <w:marLeft w:val="0"/>
                      <w:marRight w:val="0"/>
                      <w:marTop w:val="0"/>
                      <w:marBottom w:val="0"/>
                      <w:divBdr>
                        <w:top w:val="none" w:sz="0" w:space="0" w:color="auto"/>
                        <w:left w:val="none" w:sz="0" w:space="0" w:color="auto"/>
                        <w:bottom w:val="none" w:sz="0" w:space="0" w:color="auto"/>
                        <w:right w:val="none" w:sz="0" w:space="0" w:color="auto"/>
                      </w:divBdr>
                    </w:div>
                    <w:div w:id="413089185">
                      <w:marLeft w:val="0"/>
                      <w:marRight w:val="0"/>
                      <w:marTop w:val="0"/>
                      <w:marBottom w:val="0"/>
                      <w:divBdr>
                        <w:top w:val="none" w:sz="0" w:space="0" w:color="auto"/>
                        <w:left w:val="none" w:sz="0" w:space="0" w:color="auto"/>
                        <w:bottom w:val="none" w:sz="0" w:space="0" w:color="auto"/>
                        <w:right w:val="none" w:sz="0" w:space="0" w:color="auto"/>
                      </w:divBdr>
                    </w:div>
                    <w:div w:id="1617369808">
                      <w:marLeft w:val="0"/>
                      <w:marRight w:val="0"/>
                      <w:marTop w:val="0"/>
                      <w:marBottom w:val="0"/>
                      <w:divBdr>
                        <w:top w:val="none" w:sz="0" w:space="0" w:color="auto"/>
                        <w:left w:val="none" w:sz="0" w:space="0" w:color="auto"/>
                        <w:bottom w:val="none" w:sz="0" w:space="0" w:color="auto"/>
                        <w:right w:val="none" w:sz="0" w:space="0" w:color="auto"/>
                      </w:divBdr>
                    </w:div>
                    <w:div w:id="880241793">
                      <w:marLeft w:val="0"/>
                      <w:marRight w:val="0"/>
                      <w:marTop w:val="0"/>
                      <w:marBottom w:val="0"/>
                      <w:divBdr>
                        <w:top w:val="none" w:sz="0" w:space="0" w:color="auto"/>
                        <w:left w:val="none" w:sz="0" w:space="0" w:color="auto"/>
                        <w:bottom w:val="none" w:sz="0" w:space="0" w:color="auto"/>
                        <w:right w:val="none" w:sz="0" w:space="0" w:color="auto"/>
                      </w:divBdr>
                    </w:div>
                    <w:div w:id="675688204">
                      <w:marLeft w:val="0"/>
                      <w:marRight w:val="0"/>
                      <w:marTop w:val="0"/>
                      <w:marBottom w:val="0"/>
                      <w:divBdr>
                        <w:top w:val="none" w:sz="0" w:space="0" w:color="auto"/>
                        <w:left w:val="none" w:sz="0" w:space="0" w:color="auto"/>
                        <w:bottom w:val="none" w:sz="0" w:space="0" w:color="auto"/>
                        <w:right w:val="none" w:sz="0" w:space="0" w:color="auto"/>
                      </w:divBdr>
                    </w:div>
                    <w:div w:id="1867517108">
                      <w:marLeft w:val="0"/>
                      <w:marRight w:val="0"/>
                      <w:marTop w:val="0"/>
                      <w:marBottom w:val="0"/>
                      <w:divBdr>
                        <w:top w:val="none" w:sz="0" w:space="0" w:color="auto"/>
                        <w:left w:val="none" w:sz="0" w:space="0" w:color="auto"/>
                        <w:bottom w:val="none" w:sz="0" w:space="0" w:color="auto"/>
                        <w:right w:val="none" w:sz="0" w:space="0" w:color="auto"/>
                      </w:divBdr>
                    </w:div>
                    <w:div w:id="1422675665">
                      <w:marLeft w:val="0"/>
                      <w:marRight w:val="0"/>
                      <w:marTop w:val="0"/>
                      <w:marBottom w:val="0"/>
                      <w:divBdr>
                        <w:top w:val="none" w:sz="0" w:space="0" w:color="auto"/>
                        <w:left w:val="none" w:sz="0" w:space="0" w:color="auto"/>
                        <w:bottom w:val="none" w:sz="0" w:space="0" w:color="auto"/>
                        <w:right w:val="none" w:sz="0" w:space="0" w:color="auto"/>
                      </w:divBdr>
                    </w:div>
                    <w:div w:id="1379430785">
                      <w:marLeft w:val="0"/>
                      <w:marRight w:val="0"/>
                      <w:marTop w:val="0"/>
                      <w:marBottom w:val="0"/>
                      <w:divBdr>
                        <w:top w:val="none" w:sz="0" w:space="0" w:color="auto"/>
                        <w:left w:val="none" w:sz="0" w:space="0" w:color="auto"/>
                        <w:bottom w:val="none" w:sz="0" w:space="0" w:color="auto"/>
                        <w:right w:val="none" w:sz="0" w:space="0" w:color="auto"/>
                      </w:divBdr>
                    </w:div>
                    <w:div w:id="2079284854">
                      <w:marLeft w:val="0"/>
                      <w:marRight w:val="0"/>
                      <w:marTop w:val="0"/>
                      <w:marBottom w:val="0"/>
                      <w:divBdr>
                        <w:top w:val="none" w:sz="0" w:space="0" w:color="auto"/>
                        <w:left w:val="none" w:sz="0" w:space="0" w:color="auto"/>
                        <w:bottom w:val="none" w:sz="0" w:space="0" w:color="auto"/>
                        <w:right w:val="none" w:sz="0" w:space="0" w:color="auto"/>
                      </w:divBdr>
                    </w:div>
                    <w:div w:id="82341893">
                      <w:marLeft w:val="0"/>
                      <w:marRight w:val="0"/>
                      <w:marTop w:val="0"/>
                      <w:marBottom w:val="0"/>
                      <w:divBdr>
                        <w:top w:val="none" w:sz="0" w:space="0" w:color="auto"/>
                        <w:left w:val="none" w:sz="0" w:space="0" w:color="auto"/>
                        <w:bottom w:val="none" w:sz="0" w:space="0" w:color="auto"/>
                        <w:right w:val="none" w:sz="0" w:space="0" w:color="auto"/>
                      </w:divBdr>
                    </w:div>
                    <w:div w:id="374934682">
                      <w:marLeft w:val="0"/>
                      <w:marRight w:val="0"/>
                      <w:marTop w:val="0"/>
                      <w:marBottom w:val="0"/>
                      <w:divBdr>
                        <w:top w:val="none" w:sz="0" w:space="0" w:color="auto"/>
                        <w:left w:val="none" w:sz="0" w:space="0" w:color="auto"/>
                        <w:bottom w:val="none" w:sz="0" w:space="0" w:color="auto"/>
                        <w:right w:val="none" w:sz="0" w:space="0" w:color="auto"/>
                      </w:divBdr>
                    </w:div>
                    <w:div w:id="247740044">
                      <w:marLeft w:val="0"/>
                      <w:marRight w:val="0"/>
                      <w:marTop w:val="0"/>
                      <w:marBottom w:val="0"/>
                      <w:divBdr>
                        <w:top w:val="none" w:sz="0" w:space="0" w:color="auto"/>
                        <w:left w:val="none" w:sz="0" w:space="0" w:color="auto"/>
                        <w:bottom w:val="none" w:sz="0" w:space="0" w:color="auto"/>
                        <w:right w:val="none" w:sz="0" w:space="0" w:color="auto"/>
                      </w:divBdr>
                    </w:div>
                    <w:div w:id="825585278">
                      <w:marLeft w:val="0"/>
                      <w:marRight w:val="0"/>
                      <w:marTop w:val="0"/>
                      <w:marBottom w:val="0"/>
                      <w:divBdr>
                        <w:top w:val="none" w:sz="0" w:space="0" w:color="auto"/>
                        <w:left w:val="none" w:sz="0" w:space="0" w:color="auto"/>
                        <w:bottom w:val="none" w:sz="0" w:space="0" w:color="auto"/>
                        <w:right w:val="none" w:sz="0" w:space="0" w:color="auto"/>
                      </w:divBdr>
                    </w:div>
                    <w:div w:id="51392065">
                      <w:marLeft w:val="0"/>
                      <w:marRight w:val="0"/>
                      <w:marTop w:val="0"/>
                      <w:marBottom w:val="0"/>
                      <w:divBdr>
                        <w:top w:val="none" w:sz="0" w:space="0" w:color="auto"/>
                        <w:left w:val="none" w:sz="0" w:space="0" w:color="auto"/>
                        <w:bottom w:val="none" w:sz="0" w:space="0" w:color="auto"/>
                        <w:right w:val="none" w:sz="0" w:space="0" w:color="auto"/>
                      </w:divBdr>
                    </w:div>
                    <w:div w:id="97067613">
                      <w:marLeft w:val="0"/>
                      <w:marRight w:val="0"/>
                      <w:marTop w:val="0"/>
                      <w:marBottom w:val="0"/>
                      <w:divBdr>
                        <w:top w:val="none" w:sz="0" w:space="0" w:color="auto"/>
                        <w:left w:val="none" w:sz="0" w:space="0" w:color="auto"/>
                        <w:bottom w:val="none" w:sz="0" w:space="0" w:color="auto"/>
                        <w:right w:val="none" w:sz="0" w:space="0" w:color="auto"/>
                      </w:divBdr>
                    </w:div>
                    <w:div w:id="1348824149">
                      <w:marLeft w:val="0"/>
                      <w:marRight w:val="0"/>
                      <w:marTop w:val="0"/>
                      <w:marBottom w:val="0"/>
                      <w:divBdr>
                        <w:top w:val="none" w:sz="0" w:space="0" w:color="auto"/>
                        <w:left w:val="none" w:sz="0" w:space="0" w:color="auto"/>
                        <w:bottom w:val="none" w:sz="0" w:space="0" w:color="auto"/>
                        <w:right w:val="none" w:sz="0" w:space="0" w:color="auto"/>
                      </w:divBdr>
                    </w:div>
                    <w:div w:id="250744714">
                      <w:marLeft w:val="0"/>
                      <w:marRight w:val="0"/>
                      <w:marTop w:val="0"/>
                      <w:marBottom w:val="0"/>
                      <w:divBdr>
                        <w:top w:val="none" w:sz="0" w:space="0" w:color="auto"/>
                        <w:left w:val="none" w:sz="0" w:space="0" w:color="auto"/>
                        <w:bottom w:val="none" w:sz="0" w:space="0" w:color="auto"/>
                        <w:right w:val="none" w:sz="0" w:space="0" w:color="auto"/>
                      </w:divBdr>
                    </w:div>
                    <w:div w:id="1033849772">
                      <w:marLeft w:val="0"/>
                      <w:marRight w:val="0"/>
                      <w:marTop w:val="0"/>
                      <w:marBottom w:val="0"/>
                      <w:divBdr>
                        <w:top w:val="none" w:sz="0" w:space="0" w:color="auto"/>
                        <w:left w:val="none" w:sz="0" w:space="0" w:color="auto"/>
                        <w:bottom w:val="none" w:sz="0" w:space="0" w:color="auto"/>
                        <w:right w:val="none" w:sz="0" w:space="0" w:color="auto"/>
                      </w:divBdr>
                    </w:div>
                    <w:div w:id="860125040">
                      <w:marLeft w:val="0"/>
                      <w:marRight w:val="0"/>
                      <w:marTop w:val="0"/>
                      <w:marBottom w:val="0"/>
                      <w:divBdr>
                        <w:top w:val="none" w:sz="0" w:space="0" w:color="auto"/>
                        <w:left w:val="none" w:sz="0" w:space="0" w:color="auto"/>
                        <w:bottom w:val="none" w:sz="0" w:space="0" w:color="auto"/>
                        <w:right w:val="none" w:sz="0" w:space="0" w:color="auto"/>
                      </w:divBdr>
                    </w:div>
                    <w:div w:id="476999403">
                      <w:marLeft w:val="0"/>
                      <w:marRight w:val="0"/>
                      <w:marTop w:val="0"/>
                      <w:marBottom w:val="0"/>
                      <w:divBdr>
                        <w:top w:val="none" w:sz="0" w:space="0" w:color="auto"/>
                        <w:left w:val="none" w:sz="0" w:space="0" w:color="auto"/>
                        <w:bottom w:val="none" w:sz="0" w:space="0" w:color="auto"/>
                        <w:right w:val="none" w:sz="0" w:space="0" w:color="auto"/>
                      </w:divBdr>
                    </w:div>
                    <w:div w:id="1585456765">
                      <w:marLeft w:val="0"/>
                      <w:marRight w:val="0"/>
                      <w:marTop w:val="0"/>
                      <w:marBottom w:val="0"/>
                      <w:divBdr>
                        <w:top w:val="none" w:sz="0" w:space="0" w:color="auto"/>
                        <w:left w:val="none" w:sz="0" w:space="0" w:color="auto"/>
                        <w:bottom w:val="none" w:sz="0" w:space="0" w:color="auto"/>
                        <w:right w:val="none" w:sz="0" w:space="0" w:color="auto"/>
                      </w:divBdr>
                    </w:div>
                    <w:div w:id="252130468">
                      <w:marLeft w:val="0"/>
                      <w:marRight w:val="0"/>
                      <w:marTop w:val="0"/>
                      <w:marBottom w:val="0"/>
                      <w:divBdr>
                        <w:top w:val="none" w:sz="0" w:space="0" w:color="auto"/>
                        <w:left w:val="none" w:sz="0" w:space="0" w:color="auto"/>
                        <w:bottom w:val="none" w:sz="0" w:space="0" w:color="auto"/>
                        <w:right w:val="none" w:sz="0" w:space="0" w:color="auto"/>
                      </w:divBdr>
                    </w:div>
                    <w:div w:id="378361607">
                      <w:marLeft w:val="0"/>
                      <w:marRight w:val="0"/>
                      <w:marTop w:val="0"/>
                      <w:marBottom w:val="0"/>
                      <w:divBdr>
                        <w:top w:val="none" w:sz="0" w:space="0" w:color="auto"/>
                        <w:left w:val="none" w:sz="0" w:space="0" w:color="auto"/>
                        <w:bottom w:val="none" w:sz="0" w:space="0" w:color="auto"/>
                        <w:right w:val="none" w:sz="0" w:space="0" w:color="auto"/>
                      </w:divBdr>
                    </w:div>
                    <w:div w:id="1307007575">
                      <w:marLeft w:val="0"/>
                      <w:marRight w:val="0"/>
                      <w:marTop w:val="0"/>
                      <w:marBottom w:val="0"/>
                      <w:divBdr>
                        <w:top w:val="none" w:sz="0" w:space="0" w:color="auto"/>
                        <w:left w:val="none" w:sz="0" w:space="0" w:color="auto"/>
                        <w:bottom w:val="none" w:sz="0" w:space="0" w:color="auto"/>
                        <w:right w:val="none" w:sz="0" w:space="0" w:color="auto"/>
                      </w:divBdr>
                    </w:div>
                    <w:div w:id="1881816761">
                      <w:marLeft w:val="0"/>
                      <w:marRight w:val="0"/>
                      <w:marTop w:val="0"/>
                      <w:marBottom w:val="0"/>
                      <w:divBdr>
                        <w:top w:val="none" w:sz="0" w:space="0" w:color="auto"/>
                        <w:left w:val="none" w:sz="0" w:space="0" w:color="auto"/>
                        <w:bottom w:val="none" w:sz="0" w:space="0" w:color="auto"/>
                        <w:right w:val="none" w:sz="0" w:space="0" w:color="auto"/>
                      </w:divBdr>
                    </w:div>
                    <w:div w:id="1784613159">
                      <w:marLeft w:val="0"/>
                      <w:marRight w:val="0"/>
                      <w:marTop w:val="0"/>
                      <w:marBottom w:val="0"/>
                      <w:divBdr>
                        <w:top w:val="none" w:sz="0" w:space="0" w:color="auto"/>
                        <w:left w:val="none" w:sz="0" w:space="0" w:color="auto"/>
                        <w:bottom w:val="none" w:sz="0" w:space="0" w:color="auto"/>
                        <w:right w:val="none" w:sz="0" w:space="0" w:color="auto"/>
                      </w:divBdr>
                    </w:div>
                    <w:div w:id="776561529">
                      <w:marLeft w:val="0"/>
                      <w:marRight w:val="0"/>
                      <w:marTop w:val="0"/>
                      <w:marBottom w:val="0"/>
                      <w:divBdr>
                        <w:top w:val="none" w:sz="0" w:space="0" w:color="auto"/>
                        <w:left w:val="none" w:sz="0" w:space="0" w:color="auto"/>
                        <w:bottom w:val="none" w:sz="0" w:space="0" w:color="auto"/>
                        <w:right w:val="none" w:sz="0" w:space="0" w:color="auto"/>
                      </w:divBdr>
                    </w:div>
                    <w:div w:id="900601240">
                      <w:marLeft w:val="0"/>
                      <w:marRight w:val="0"/>
                      <w:marTop w:val="0"/>
                      <w:marBottom w:val="0"/>
                      <w:divBdr>
                        <w:top w:val="none" w:sz="0" w:space="0" w:color="auto"/>
                        <w:left w:val="none" w:sz="0" w:space="0" w:color="auto"/>
                        <w:bottom w:val="none" w:sz="0" w:space="0" w:color="auto"/>
                        <w:right w:val="none" w:sz="0" w:space="0" w:color="auto"/>
                      </w:divBdr>
                    </w:div>
                    <w:div w:id="1984962921">
                      <w:marLeft w:val="0"/>
                      <w:marRight w:val="0"/>
                      <w:marTop w:val="0"/>
                      <w:marBottom w:val="0"/>
                      <w:divBdr>
                        <w:top w:val="none" w:sz="0" w:space="0" w:color="auto"/>
                        <w:left w:val="none" w:sz="0" w:space="0" w:color="auto"/>
                        <w:bottom w:val="none" w:sz="0" w:space="0" w:color="auto"/>
                        <w:right w:val="none" w:sz="0" w:space="0" w:color="auto"/>
                      </w:divBdr>
                    </w:div>
                    <w:div w:id="1439106890">
                      <w:marLeft w:val="0"/>
                      <w:marRight w:val="0"/>
                      <w:marTop w:val="0"/>
                      <w:marBottom w:val="0"/>
                      <w:divBdr>
                        <w:top w:val="none" w:sz="0" w:space="0" w:color="auto"/>
                        <w:left w:val="none" w:sz="0" w:space="0" w:color="auto"/>
                        <w:bottom w:val="none" w:sz="0" w:space="0" w:color="auto"/>
                        <w:right w:val="none" w:sz="0" w:space="0" w:color="auto"/>
                      </w:divBdr>
                    </w:div>
                    <w:div w:id="1036925797">
                      <w:marLeft w:val="0"/>
                      <w:marRight w:val="0"/>
                      <w:marTop w:val="0"/>
                      <w:marBottom w:val="0"/>
                      <w:divBdr>
                        <w:top w:val="none" w:sz="0" w:space="0" w:color="auto"/>
                        <w:left w:val="none" w:sz="0" w:space="0" w:color="auto"/>
                        <w:bottom w:val="none" w:sz="0" w:space="0" w:color="auto"/>
                        <w:right w:val="none" w:sz="0" w:space="0" w:color="auto"/>
                      </w:divBdr>
                    </w:div>
                    <w:div w:id="984427466">
                      <w:marLeft w:val="0"/>
                      <w:marRight w:val="0"/>
                      <w:marTop w:val="0"/>
                      <w:marBottom w:val="0"/>
                      <w:divBdr>
                        <w:top w:val="none" w:sz="0" w:space="0" w:color="auto"/>
                        <w:left w:val="none" w:sz="0" w:space="0" w:color="auto"/>
                        <w:bottom w:val="none" w:sz="0" w:space="0" w:color="auto"/>
                        <w:right w:val="none" w:sz="0" w:space="0" w:color="auto"/>
                      </w:divBdr>
                    </w:div>
                    <w:div w:id="1933735192">
                      <w:marLeft w:val="0"/>
                      <w:marRight w:val="0"/>
                      <w:marTop w:val="0"/>
                      <w:marBottom w:val="0"/>
                      <w:divBdr>
                        <w:top w:val="none" w:sz="0" w:space="0" w:color="auto"/>
                        <w:left w:val="none" w:sz="0" w:space="0" w:color="auto"/>
                        <w:bottom w:val="none" w:sz="0" w:space="0" w:color="auto"/>
                        <w:right w:val="none" w:sz="0" w:space="0" w:color="auto"/>
                      </w:divBdr>
                    </w:div>
                    <w:div w:id="1318220068">
                      <w:marLeft w:val="0"/>
                      <w:marRight w:val="0"/>
                      <w:marTop w:val="0"/>
                      <w:marBottom w:val="0"/>
                      <w:divBdr>
                        <w:top w:val="none" w:sz="0" w:space="0" w:color="auto"/>
                        <w:left w:val="none" w:sz="0" w:space="0" w:color="auto"/>
                        <w:bottom w:val="none" w:sz="0" w:space="0" w:color="auto"/>
                        <w:right w:val="none" w:sz="0" w:space="0" w:color="auto"/>
                      </w:divBdr>
                    </w:div>
                    <w:div w:id="231307441">
                      <w:marLeft w:val="0"/>
                      <w:marRight w:val="0"/>
                      <w:marTop w:val="0"/>
                      <w:marBottom w:val="0"/>
                      <w:divBdr>
                        <w:top w:val="none" w:sz="0" w:space="0" w:color="auto"/>
                        <w:left w:val="none" w:sz="0" w:space="0" w:color="auto"/>
                        <w:bottom w:val="none" w:sz="0" w:space="0" w:color="auto"/>
                        <w:right w:val="none" w:sz="0" w:space="0" w:color="auto"/>
                      </w:divBdr>
                    </w:div>
                    <w:div w:id="1295716934">
                      <w:marLeft w:val="0"/>
                      <w:marRight w:val="0"/>
                      <w:marTop w:val="0"/>
                      <w:marBottom w:val="0"/>
                      <w:divBdr>
                        <w:top w:val="none" w:sz="0" w:space="0" w:color="auto"/>
                        <w:left w:val="none" w:sz="0" w:space="0" w:color="auto"/>
                        <w:bottom w:val="none" w:sz="0" w:space="0" w:color="auto"/>
                        <w:right w:val="none" w:sz="0" w:space="0" w:color="auto"/>
                      </w:divBdr>
                    </w:div>
                    <w:div w:id="516122080">
                      <w:marLeft w:val="0"/>
                      <w:marRight w:val="0"/>
                      <w:marTop w:val="0"/>
                      <w:marBottom w:val="0"/>
                      <w:divBdr>
                        <w:top w:val="none" w:sz="0" w:space="0" w:color="auto"/>
                        <w:left w:val="none" w:sz="0" w:space="0" w:color="auto"/>
                        <w:bottom w:val="none" w:sz="0" w:space="0" w:color="auto"/>
                        <w:right w:val="none" w:sz="0" w:space="0" w:color="auto"/>
                      </w:divBdr>
                    </w:div>
                    <w:div w:id="1507210320">
                      <w:marLeft w:val="0"/>
                      <w:marRight w:val="0"/>
                      <w:marTop w:val="0"/>
                      <w:marBottom w:val="0"/>
                      <w:divBdr>
                        <w:top w:val="none" w:sz="0" w:space="0" w:color="auto"/>
                        <w:left w:val="none" w:sz="0" w:space="0" w:color="auto"/>
                        <w:bottom w:val="none" w:sz="0" w:space="0" w:color="auto"/>
                        <w:right w:val="none" w:sz="0" w:space="0" w:color="auto"/>
                      </w:divBdr>
                    </w:div>
                    <w:div w:id="195197075">
                      <w:marLeft w:val="0"/>
                      <w:marRight w:val="0"/>
                      <w:marTop w:val="0"/>
                      <w:marBottom w:val="0"/>
                      <w:divBdr>
                        <w:top w:val="none" w:sz="0" w:space="0" w:color="auto"/>
                        <w:left w:val="none" w:sz="0" w:space="0" w:color="auto"/>
                        <w:bottom w:val="none" w:sz="0" w:space="0" w:color="auto"/>
                        <w:right w:val="none" w:sz="0" w:space="0" w:color="auto"/>
                      </w:divBdr>
                    </w:div>
                    <w:div w:id="1491216701">
                      <w:marLeft w:val="0"/>
                      <w:marRight w:val="0"/>
                      <w:marTop w:val="0"/>
                      <w:marBottom w:val="0"/>
                      <w:divBdr>
                        <w:top w:val="none" w:sz="0" w:space="0" w:color="auto"/>
                        <w:left w:val="none" w:sz="0" w:space="0" w:color="auto"/>
                        <w:bottom w:val="none" w:sz="0" w:space="0" w:color="auto"/>
                        <w:right w:val="none" w:sz="0" w:space="0" w:color="auto"/>
                      </w:divBdr>
                    </w:div>
                    <w:div w:id="582446733">
                      <w:marLeft w:val="0"/>
                      <w:marRight w:val="0"/>
                      <w:marTop w:val="0"/>
                      <w:marBottom w:val="0"/>
                      <w:divBdr>
                        <w:top w:val="none" w:sz="0" w:space="0" w:color="auto"/>
                        <w:left w:val="none" w:sz="0" w:space="0" w:color="auto"/>
                        <w:bottom w:val="none" w:sz="0" w:space="0" w:color="auto"/>
                        <w:right w:val="none" w:sz="0" w:space="0" w:color="auto"/>
                      </w:divBdr>
                    </w:div>
                    <w:div w:id="977491093">
                      <w:marLeft w:val="0"/>
                      <w:marRight w:val="0"/>
                      <w:marTop w:val="0"/>
                      <w:marBottom w:val="0"/>
                      <w:divBdr>
                        <w:top w:val="none" w:sz="0" w:space="0" w:color="auto"/>
                        <w:left w:val="none" w:sz="0" w:space="0" w:color="auto"/>
                        <w:bottom w:val="none" w:sz="0" w:space="0" w:color="auto"/>
                        <w:right w:val="none" w:sz="0" w:space="0" w:color="auto"/>
                      </w:divBdr>
                    </w:div>
                    <w:div w:id="115756677">
                      <w:marLeft w:val="0"/>
                      <w:marRight w:val="0"/>
                      <w:marTop w:val="0"/>
                      <w:marBottom w:val="0"/>
                      <w:divBdr>
                        <w:top w:val="none" w:sz="0" w:space="0" w:color="auto"/>
                        <w:left w:val="none" w:sz="0" w:space="0" w:color="auto"/>
                        <w:bottom w:val="none" w:sz="0" w:space="0" w:color="auto"/>
                        <w:right w:val="none" w:sz="0" w:space="0" w:color="auto"/>
                      </w:divBdr>
                    </w:div>
                    <w:div w:id="1463226419">
                      <w:marLeft w:val="0"/>
                      <w:marRight w:val="0"/>
                      <w:marTop w:val="0"/>
                      <w:marBottom w:val="0"/>
                      <w:divBdr>
                        <w:top w:val="none" w:sz="0" w:space="0" w:color="auto"/>
                        <w:left w:val="none" w:sz="0" w:space="0" w:color="auto"/>
                        <w:bottom w:val="none" w:sz="0" w:space="0" w:color="auto"/>
                        <w:right w:val="none" w:sz="0" w:space="0" w:color="auto"/>
                      </w:divBdr>
                    </w:div>
                    <w:div w:id="179508990">
                      <w:marLeft w:val="0"/>
                      <w:marRight w:val="0"/>
                      <w:marTop w:val="0"/>
                      <w:marBottom w:val="0"/>
                      <w:divBdr>
                        <w:top w:val="none" w:sz="0" w:space="0" w:color="auto"/>
                        <w:left w:val="none" w:sz="0" w:space="0" w:color="auto"/>
                        <w:bottom w:val="none" w:sz="0" w:space="0" w:color="auto"/>
                        <w:right w:val="none" w:sz="0" w:space="0" w:color="auto"/>
                      </w:divBdr>
                    </w:div>
                    <w:div w:id="175266736">
                      <w:marLeft w:val="0"/>
                      <w:marRight w:val="0"/>
                      <w:marTop w:val="0"/>
                      <w:marBottom w:val="0"/>
                      <w:divBdr>
                        <w:top w:val="none" w:sz="0" w:space="0" w:color="auto"/>
                        <w:left w:val="none" w:sz="0" w:space="0" w:color="auto"/>
                        <w:bottom w:val="none" w:sz="0" w:space="0" w:color="auto"/>
                        <w:right w:val="none" w:sz="0" w:space="0" w:color="auto"/>
                      </w:divBdr>
                    </w:div>
                    <w:div w:id="209997639">
                      <w:marLeft w:val="0"/>
                      <w:marRight w:val="0"/>
                      <w:marTop w:val="0"/>
                      <w:marBottom w:val="0"/>
                      <w:divBdr>
                        <w:top w:val="none" w:sz="0" w:space="0" w:color="auto"/>
                        <w:left w:val="none" w:sz="0" w:space="0" w:color="auto"/>
                        <w:bottom w:val="none" w:sz="0" w:space="0" w:color="auto"/>
                        <w:right w:val="none" w:sz="0" w:space="0" w:color="auto"/>
                      </w:divBdr>
                    </w:div>
                    <w:div w:id="1772700365">
                      <w:marLeft w:val="0"/>
                      <w:marRight w:val="0"/>
                      <w:marTop w:val="0"/>
                      <w:marBottom w:val="0"/>
                      <w:divBdr>
                        <w:top w:val="none" w:sz="0" w:space="0" w:color="auto"/>
                        <w:left w:val="none" w:sz="0" w:space="0" w:color="auto"/>
                        <w:bottom w:val="none" w:sz="0" w:space="0" w:color="auto"/>
                        <w:right w:val="none" w:sz="0" w:space="0" w:color="auto"/>
                      </w:divBdr>
                    </w:div>
                    <w:div w:id="1183130852">
                      <w:marLeft w:val="0"/>
                      <w:marRight w:val="0"/>
                      <w:marTop w:val="0"/>
                      <w:marBottom w:val="0"/>
                      <w:divBdr>
                        <w:top w:val="none" w:sz="0" w:space="0" w:color="auto"/>
                        <w:left w:val="none" w:sz="0" w:space="0" w:color="auto"/>
                        <w:bottom w:val="none" w:sz="0" w:space="0" w:color="auto"/>
                        <w:right w:val="none" w:sz="0" w:space="0" w:color="auto"/>
                      </w:divBdr>
                    </w:div>
                    <w:div w:id="1121342185">
                      <w:marLeft w:val="0"/>
                      <w:marRight w:val="0"/>
                      <w:marTop w:val="0"/>
                      <w:marBottom w:val="0"/>
                      <w:divBdr>
                        <w:top w:val="none" w:sz="0" w:space="0" w:color="auto"/>
                        <w:left w:val="none" w:sz="0" w:space="0" w:color="auto"/>
                        <w:bottom w:val="none" w:sz="0" w:space="0" w:color="auto"/>
                        <w:right w:val="none" w:sz="0" w:space="0" w:color="auto"/>
                      </w:divBdr>
                    </w:div>
                    <w:div w:id="1433161796">
                      <w:marLeft w:val="0"/>
                      <w:marRight w:val="0"/>
                      <w:marTop w:val="0"/>
                      <w:marBottom w:val="0"/>
                      <w:divBdr>
                        <w:top w:val="none" w:sz="0" w:space="0" w:color="auto"/>
                        <w:left w:val="none" w:sz="0" w:space="0" w:color="auto"/>
                        <w:bottom w:val="none" w:sz="0" w:space="0" w:color="auto"/>
                        <w:right w:val="none" w:sz="0" w:space="0" w:color="auto"/>
                      </w:divBdr>
                    </w:div>
                    <w:div w:id="1709866980">
                      <w:marLeft w:val="0"/>
                      <w:marRight w:val="0"/>
                      <w:marTop w:val="0"/>
                      <w:marBottom w:val="0"/>
                      <w:divBdr>
                        <w:top w:val="none" w:sz="0" w:space="0" w:color="auto"/>
                        <w:left w:val="none" w:sz="0" w:space="0" w:color="auto"/>
                        <w:bottom w:val="none" w:sz="0" w:space="0" w:color="auto"/>
                        <w:right w:val="none" w:sz="0" w:space="0" w:color="auto"/>
                      </w:divBdr>
                    </w:div>
                    <w:div w:id="1828355324">
                      <w:marLeft w:val="0"/>
                      <w:marRight w:val="0"/>
                      <w:marTop w:val="0"/>
                      <w:marBottom w:val="0"/>
                      <w:divBdr>
                        <w:top w:val="none" w:sz="0" w:space="0" w:color="auto"/>
                        <w:left w:val="none" w:sz="0" w:space="0" w:color="auto"/>
                        <w:bottom w:val="none" w:sz="0" w:space="0" w:color="auto"/>
                        <w:right w:val="none" w:sz="0" w:space="0" w:color="auto"/>
                      </w:divBdr>
                    </w:div>
                    <w:div w:id="1820342103">
                      <w:marLeft w:val="0"/>
                      <w:marRight w:val="0"/>
                      <w:marTop w:val="0"/>
                      <w:marBottom w:val="0"/>
                      <w:divBdr>
                        <w:top w:val="none" w:sz="0" w:space="0" w:color="auto"/>
                        <w:left w:val="none" w:sz="0" w:space="0" w:color="auto"/>
                        <w:bottom w:val="none" w:sz="0" w:space="0" w:color="auto"/>
                        <w:right w:val="none" w:sz="0" w:space="0" w:color="auto"/>
                      </w:divBdr>
                    </w:div>
                    <w:div w:id="732773238">
                      <w:marLeft w:val="0"/>
                      <w:marRight w:val="0"/>
                      <w:marTop w:val="0"/>
                      <w:marBottom w:val="0"/>
                      <w:divBdr>
                        <w:top w:val="none" w:sz="0" w:space="0" w:color="auto"/>
                        <w:left w:val="none" w:sz="0" w:space="0" w:color="auto"/>
                        <w:bottom w:val="none" w:sz="0" w:space="0" w:color="auto"/>
                        <w:right w:val="none" w:sz="0" w:space="0" w:color="auto"/>
                      </w:divBdr>
                    </w:div>
                    <w:div w:id="1148084552">
                      <w:marLeft w:val="0"/>
                      <w:marRight w:val="0"/>
                      <w:marTop w:val="0"/>
                      <w:marBottom w:val="0"/>
                      <w:divBdr>
                        <w:top w:val="none" w:sz="0" w:space="0" w:color="auto"/>
                        <w:left w:val="none" w:sz="0" w:space="0" w:color="auto"/>
                        <w:bottom w:val="none" w:sz="0" w:space="0" w:color="auto"/>
                        <w:right w:val="none" w:sz="0" w:space="0" w:color="auto"/>
                      </w:divBdr>
                    </w:div>
                    <w:div w:id="800882671">
                      <w:marLeft w:val="0"/>
                      <w:marRight w:val="0"/>
                      <w:marTop w:val="0"/>
                      <w:marBottom w:val="0"/>
                      <w:divBdr>
                        <w:top w:val="none" w:sz="0" w:space="0" w:color="auto"/>
                        <w:left w:val="none" w:sz="0" w:space="0" w:color="auto"/>
                        <w:bottom w:val="none" w:sz="0" w:space="0" w:color="auto"/>
                        <w:right w:val="none" w:sz="0" w:space="0" w:color="auto"/>
                      </w:divBdr>
                    </w:div>
                    <w:div w:id="764351753">
                      <w:marLeft w:val="0"/>
                      <w:marRight w:val="0"/>
                      <w:marTop w:val="0"/>
                      <w:marBottom w:val="0"/>
                      <w:divBdr>
                        <w:top w:val="none" w:sz="0" w:space="0" w:color="auto"/>
                        <w:left w:val="none" w:sz="0" w:space="0" w:color="auto"/>
                        <w:bottom w:val="none" w:sz="0" w:space="0" w:color="auto"/>
                        <w:right w:val="none" w:sz="0" w:space="0" w:color="auto"/>
                      </w:divBdr>
                    </w:div>
                    <w:div w:id="2102144326">
                      <w:marLeft w:val="0"/>
                      <w:marRight w:val="0"/>
                      <w:marTop w:val="0"/>
                      <w:marBottom w:val="0"/>
                      <w:divBdr>
                        <w:top w:val="none" w:sz="0" w:space="0" w:color="auto"/>
                        <w:left w:val="none" w:sz="0" w:space="0" w:color="auto"/>
                        <w:bottom w:val="none" w:sz="0" w:space="0" w:color="auto"/>
                        <w:right w:val="none" w:sz="0" w:space="0" w:color="auto"/>
                      </w:divBdr>
                    </w:div>
                    <w:div w:id="2049986247">
                      <w:marLeft w:val="0"/>
                      <w:marRight w:val="0"/>
                      <w:marTop w:val="0"/>
                      <w:marBottom w:val="0"/>
                      <w:divBdr>
                        <w:top w:val="none" w:sz="0" w:space="0" w:color="auto"/>
                        <w:left w:val="none" w:sz="0" w:space="0" w:color="auto"/>
                        <w:bottom w:val="none" w:sz="0" w:space="0" w:color="auto"/>
                        <w:right w:val="none" w:sz="0" w:space="0" w:color="auto"/>
                      </w:divBdr>
                    </w:div>
                    <w:div w:id="934703012">
                      <w:marLeft w:val="0"/>
                      <w:marRight w:val="0"/>
                      <w:marTop w:val="0"/>
                      <w:marBottom w:val="0"/>
                      <w:divBdr>
                        <w:top w:val="none" w:sz="0" w:space="0" w:color="auto"/>
                        <w:left w:val="none" w:sz="0" w:space="0" w:color="auto"/>
                        <w:bottom w:val="none" w:sz="0" w:space="0" w:color="auto"/>
                        <w:right w:val="none" w:sz="0" w:space="0" w:color="auto"/>
                      </w:divBdr>
                    </w:div>
                    <w:div w:id="510490487">
                      <w:marLeft w:val="0"/>
                      <w:marRight w:val="0"/>
                      <w:marTop w:val="0"/>
                      <w:marBottom w:val="0"/>
                      <w:divBdr>
                        <w:top w:val="none" w:sz="0" w:space="0" w:color="auto"/>
                        <w:left w:val="none" w:sz="0" w:space="0" w:color="auto"/>
                        <w:bottom w:val="none" w:sz="0" w:space="0" w:color="auto"/>
                        <w:right w:val="none" w:sz="0" w:space="0" w:color="auto"/>
                      </w:divBdr>
                    </w:div>
                    <w:div w:id="1272592263">
                      <w:marLeft w:val="0"/>
                      <w:marRight w:val="0"/>
                      <w:marTop w:val="0"/>
                      <w:marBottom w:val="0"/>
                      <w:divBdr>
                        <w:top w:val="none" w:sz="0" w:space="0" w:color="auto"/>
                        <w:left w:val="none" w:sz="0" w:space="0" w:color="auto"/>
                        <w:bottom w:val="none" w:sz="0" w:space="0" w:color="auto"/>
                        <w:right w:val="none" w:sz="0" w:space="0" w:color="auto"/>
                      </w:divBdr>
                    </w:div>
                    <w:div w:id="1281181199">
                      <w:marLeft w:val="0"/>
                      <w:marRight w:val="0"/>
                      <w:marTop w:val="0"/>
                      <w:marBottom w:val="0"/>
                      <w:divBdr>
                        <w:top w:val="none" w:sz="0" w:space="0" w:color="auto"/>
                        <w:left w:val="none" w:sz="0" w:space="0" w:color="auto"/>
                        <w:bottom w:val="none" w:sz="0" w:space="0" w:color="auto"/>
                        <w:right w:val="none" w:sz="0" w:space="0" w:color="auto"/>
                      </w:divBdr>
                    </w:div>
                    <w:div w:id="1224952605">
                      <w:marLeft w:val="0"/>
                      <w:marRight w:val="0"/>
                      <w:marTop w:val="0"/>
                      <w:marBottom w:val="0"/>
                      <w:divBdr>
                        <w:top w:val="none" w:sz="0" w:space="0" w:color="auto"/>
                        <w:left w:val="none" w:sz="0" w:space="0" w:color="auto"/>
                        <w:bottom w:val="none" w:sz="0" w:space="0" w:color="auto"/>
                        <w:right w:val="none" w:sz="0" w:space="0" w:color="auto"/>
                      </w:divBdr>
                    </w:div>
                    <w:div w:id="1083063652">
                      <w:marLeft w:val="0"/>
                      <w:marRight w:val="0"/>
                      <w:marTop w:val="0"/>
                      <w:marBottom w:val="0"/>
                      <w:divBdr>
                        <w:top w:val="none" w:sz="0" w:space="0" w:color="auto"/>
                        <w:left w:val="none" w:sz="0" w:space="0" w:color="auto"/>
                        <w:bottom w:val="none" w:sz="0" w:space="0" w:color="auto"/>
                        <w:right w:val="none" w:sz="0" w:space="0" w:color="auto"/>
                      </w:divBdr>
                    </w:div>
                    <w:div w:id="1321346318">
                      <w:marLeft w:val="0"/>
                      <w:marRight w:val="0"/>
                      <w:marTop w:val="0"/>
                      <w:marBottom w:val="0"/>
                      <w:divBdr>
                        <w:top w:val="none" w:sz="0" w:space="0" w:color="auto"/>
                        <w:left w:val="none" w:sz="0" w:space="0" w:color="auto"/>
                        <w:bottom w:val="none" w:sz="0" w:space="0" w:color="auto"/>
                        <w:right w:val="none" w:sz="0" w:space="0" w:color="auto"/>
                      </w:divBdr>
                    </w:div>
                    <w:div w:id="359598241">
                      <w:marLeft w:val="0"/>
                      <w:marRight w:val="0"/>
                      <w:marTop w:val="0"/>
                      <w:marBottom w:val="0"/>
                      <w:divBdr>
                        <w:top w:val="none" w:sz="0" w:space="0" w:color="auto"/>
                        <w:left w:val="none" w:sz="0" w:space="0" w:color="auto"/>
                        <w:bottom w:val="none" w:sz="0" w:space="0" w:color="auto"/>
                        <w:right w:val="none" w:sz="0" w:space="0" w:color="auto"/>
                      </w:divBdr>
                    </w:div>
                    <w:div w:id="491989336">
                      <w:marLeft w:val="0"/>
                      <w:marRight w:val="0"/>
                      <w:marTop w:val="0"/>
                      <w:marBottom w:val="0"/>
                      <w:divBdr>
                        <w:top w:val="none" w:sz="0" w:space="0" w:color="auto"/>
                        <w:left w:val="none" w:sz="0" w:space="0" w:color="auto"/>
                        <w:bottom w:val="none" w:sz="0" w:space="0" w:color="auto"/>
                        <w:right w:val="none" w:sz="0" w:space="0" w:color="auto"/>
                      </w:divBdr>
                    </w:div>
                    <w:div w:id="866912665">
                      <w:marLeft w:val="0"/>
                      <w:marRight w:val="0"/>
                      <w:marTop w:val="0"/>
                      <w:marBottom w:val="0"/>
                      <w:divBdr>
                        <w:top w:val="none" w:sz="0" w:space="0" w:color="auto"/>
                        <w:left w:val="none" w:sz="0" w:space="0" w:color="auto"/>
                        <w:bottom w:val="none" w:sz="0" w:space="0" w:color="auto"/>
                        <w:right w:val="none" w:sz="0" w:space="0" w:color="auto"/>
                      </w:divBdr>
                    </w:div>
                    <w:div w:id="945116714">
                      <w:marLeft w:val="0"/>
                      <w:marRight w:val="0"/>
                      <w:marTop w:val="0"/>
                      <w:marBottom w:val="0"/>
                      <w:divBdr>
                        <w:top w:val="none" w:sz="0" w:space="0" w:color="auto"/>
                        <w:left w:val="none" w:sz="0" w:space="0" w:color="auto"/>
                        <w:bottom w:val="none" w:sz="0" w:space="0" w:color="auto"/>
                        <w:right w:val="none" w:sz="0" w:space="0" w:color="auto"/>
                      </w:divBdr>
                    </w:div>
                    <w:div w:id="1008210681">
                      <w:marLeft w:val="0"/>
                      <w:marRight w:val="0"/>
                      <w:marTop w:val="0"/>
                      <w:marBottom w:val="0"/>
                      <w:divBdr>
                        <w:top w:val="none" w:sz="0" w:space="0" w:color="auto"/>
                        <w:left w:val="none" w:sz="0" w:space="0" w:color="auto"/>
                        <w:bottom w:val="none" w:sz="0" w:space="0" w:color="auto"/>
                        <w:right w:val="none" w:sz="0" w:space="0" w:color="auto"/>
                      </w:divBdr>
                    </w:div>
                    <w:div w:id="1835224211">
                      <w:marLeft w:val="0"/>
                      <w:marRight w:val="0"/>
                      <w:marTop w:val="0"/>
                      <w:marBottom w:val="0"/>
                      <w:divBdr>
                        <w:top w:val="none" w:sz="0" w:space="0" w:color="auto"/>
                        <w:left w:val="none" w:sz="0" w:space="0" w:color="auto"/>
                        <w:bottom w:val="none" w:sz="0" w:space="0" w:color="auto"/>
                        <w:right w:val="none" w:sz="0" w:space="0" w:color="auto"/>
                      </w:divBdr>
                    </w:div>
                    <w:div w:id="1264997590">
                      <w:marLeft w:val="0"/>
                      <w:marRight w:val="0"/>
                      <w:marTop w:val="0"/>
                      <w:marBottom w:val="0"/>
                      <w:divBdr>
                        <w:top w:val="none" w:sz="0" w:space="0" w:color="auto"/>
                        <w:left w:val="none" w:sz="0" w:space="0" w:color="auto"/>
                        <w:bottom w:val="none" w:sz="0" w:space="0" w:color="auto"/>
                        <w:right w:val="none" w:sz="0" w:space="0" w:color="auto"/>
                      </w:divBdr>
                    </w:div>
                    <w:div w:id="1093356149">
                      <w:marLeft w:val="0"/>
                      <w:marRight w:val="0"/>
                      <w:marTop w:val="0"/>
                      <w:marBottom w:val="0"/>
                      <w:divBdr>
                        <w:top w:val="none" w:sz="0" w:space="0" w:color="auto"/>
                        <w:left w:val="none" w:sz="0" w:space="0" w:color="auto"/>
                        <w:bottom w:val="none" w:sz="0" w:space="0" w:color="auto"/>
                        <w:right w:val="none" w:sz="0" w:space="0" w:color="auto"/>
                      </w:divBdr>
                    </w:div>
                    <w:div w:id="424886181">
                      <w:marLeft w:val="0"/>
                      <w:marRight w:val="0"/>
                      <w:marTop w:val="0"/>
                      <w:marBottom w:val="0"/>
                      <w:divBdr>
                        <w:top w:val="none" w:sz="0" w:space="0" w:color="auto"/>
                        <w:left w:val="none" w:sz="0" w:space="0" w:color="auto"/>
                        <w:bottom w:val="none" w:sz="0" w:space="0" w:color="auto"/>
                        <w:right w:val="none" w:sz="0" w:space="0" w:color="auto"/>
                      </w:divBdr>
                    </w:div>
                    <w:div w:id="1219903683">
                      <w:marLeft w:val="0"/>
                      <w:marRight w:val="0"/>
                      <w:marTop w:val="0"/>
                      <w:marBottom w:val="0"/>
                      <w:divBdr>
                        <w:top w:val="none" w:sz="0" w:space="0" w:color="auto"/>
                        <w:left w:val="none" w:sz="0" w:space="0" w:color="auto"/>
                        <w:bottom w:val="none" w:sz="0" w:space="0" w:color="auto"/>
                        <w:right w:val="none" w:sz="0" w:space="0" w:color="auto"/>
                      </w:divBdr>
                    </w:div>
                    <w:div w:id="399138755">
                      <w:marLeft w:val="0"/>
                      <w:marRight w:val="0"/>
                      <w:marTop w:val="0"/>
                      <w:marBottom w:val="0"/>
                      <w:divBdr>
                        <w:top w:val="none" w:sz="0" w:space="0" w:color="auto"/>
                        <w:left w:val="none" w:sz="0" w:space="0" w:color="auto"/>
                        <w:bottom w:val="none" w:sz="0" w:space="0" w:color="auto"/>
                        <w:right w:val="none" w:sz="0" w:space="0" w:color="auto"/>
                      </w:divBdr>
                    </w:div>
                    <w:div w:id="1737707480">
                      <w:marLeft w:val="0"/>
                      <w:marRight w:val="0"/>
                      <w:marTop w:val="0"/>
                      <w:marBottom w:val="0"/>
                      <w:divBdr>
                        <w:top w:val="none" w:sz="0" w:space="0" w:color="auto"/>
                        <w:left w:val="none" w:sz="0" w:space="0" w:color="auto"/>
                        <w:bottom w:val="none" w:sz="0" w:space="0" w:color="auto"/>
                        <w:right w:val="none" w:sz="0" w:space="0" w:color="auto"/>
                      </w:divBdr>
                    </w:div>
                    <w:div w:id="521627261">
                      <w:marLeft w:val="0"/>
                      <w:marRight w:val="0"/>
                      <w:marTop w:val="0"/>
                      <w:marBottom w:val="0"/>
                      <w:divBdr>
                        <w:top w:val="none" w:sz="0" w:space="0" w:color="auto"/>
                        <w:left w:val="none" w:sz="0" w:space="0" w:color="auto"/>
                        <w:bottom w:val="none" w:sz="0" w:space="0" w:color="auto"/>
                        <w:right w:val="none" w:sz="0" w:space="0" w:color="auto"/>
                      </w:divBdr>
                    </w:div>
                    <w:div w:id="1744140212">
                      <w:marLeft w:val="0"/>
                      <w:marRight w:val="0"/>
                      <w:marTop w:val="0"/>
                      <w:marBottom w:val="0"/>
                      <w:divBdr>
                        <w:top w:val="none" w:sz="0" w:space="0" w:color="auto"/>
                        <w:left w:val="none" w:sz="0" w:space="0" w:color="auto"/>
                        <w:bottom w:val="none" w:sz="0" w:space="0" w:color="auto"/>
                        <w:right w:val="none" w:sz="0" w:space="0" w:color="auto"/>
                      </w:divBdr>
                    </w:div>
                    <w:div w:id="1627739486">
                      <w:marLeft w:val="0"/>
                      <w:marRight w:val="0"/>
                      <w:marTop w:val="0"/>
                      <w:marBottom w:val="0"/>
                      <w:divBdr>
                        <w:top w:val="none" w:sz="0" w:space="0" w:color="auto"/>
                        <w:left w:val="none" w:sz="0" w:space="0" w:color="auto"/>
                        <w:bottom w:val="none" w:sz="0" w:space="0" w:color="auto"/>
                        <w:right w:val="none" w:sz="0" w:space="0" w:color="auto"/>
                      </w:divBdr>
                    </w:div>
                    <w:div w:id="219943077">
                      <w:marLeft w:val="0"/>
                      <w:marRight w:val="0"/>
                      <w:marTop w:val="0"/>
                      <w:marBottom w:val="0"/>
                      <w:divBdr>
                        <w:top w:val="none" w:sz="0" w:space="0" w:color="auto"/>
                        <w:left w:val="none" w:sz="0" w:space="0" w:color="auto"/>
                        <w:bottom w:val="none" w:sz="0" w:space="0" w:color="auto"/>
                        <w:right w:val="none" w:sz="0" w:space="0" w:color="auto"/>
                      </w:divBdr>
                    </w:div>
                    <w:div w:id="132136900">
                      <w:marLeft w:val="0"/>
                      <w:marRight w:val="0"/>
                      <w:marTop w:val="0"/>
                      <w:marBottom w:val="0"/>
                      <w:divBdr>
                        <w:top w:val="none" w:sz="0" w:space="0" w:color="auto"/>
                        <w:left w:val="none" w:sz="0" w:space="0" w:color="auto"/>
                        <w:bottom w:val="none" w:sz="0" w:space="0" w:color="auto"/>
                        <w:right w:val="none" w:sz="0" w:space="0" w:color="auto"/>
                      </w:divBdr>
                    </w:div>
                    <w:div w:id="1359698592">
                      <w:marLeft w:val="0"/>
                      <w:marRight w:val="0"/>
                      <w:marTop w:val="0"/>
                      <w:marBottom w:val="0"/>
                      <w:divBdr>
                        <w:top w:val="none" w:sz="0" w:space="0" w:color="auto"/>
                        <w:left w:val="none" w:sz="0" w:space="0" w:color="auto"/>
                        <w:bottom w:val="none" w:sz="0" w:space="0" w:color="auto"/>
                        <w:right w:val="none" w:sz="0" w:space="0" w:color="auto"/>
                      </w:divBdr>
                    </w:div>
                    <w:div w:id="1640453331">
                      <w:marLeft w:val="0"/>
                      <w:marRight w:val="0"/>
                      <w:marTop w:val="0"/>
                      <w:marBottom w:val="0"/>
                      <w:divBdr>
                        <w:top w:val="none" w:sz="0" w:space="0" w:color="auto"/>
                        <w:left w:val="none" w:sz="0" w:space="0" w:color="auto"/>
                        <w:bottom w:val="none" w:sz="0" w:space="0" w:color="auto"/>
                        <w:right w:val="none" w:sz="0" w:space="0" w:color="auto"/>
                      </w:divBdr>
                    </w:div>
                    <w:div w:id="1066414645">
                      <w:marLeft w:val="0"/>
                      <w:marRight w:val="0"/>
                      <w:marTop w:val="0"/>
                      <w:marBottom w:val="0"/>
                      <w:divBdr>
                        <w:top w:val="none" w:sz="0" w:space="0" w:color="auto"/>
                        <w:left w:val="none" w:sz="0" w:space="0" w:color="auto"/>
                        <w:bottom w:val="none" w:sz="0" w:space="0" w:color="auto"/>
                        <w:right w:val="none" w:sz="0" w:space="0" w:color="auto"/>
                      </w:divBdr>
                    </w:div>
                    <w:div w:id="738213349">
                      <w:marLeft w:val="0"/>
                      <w:marRight w:val="0"/>
                      <w:marTop w:val="0"/>
                      <w:marBottom w:val="0"/>
                      <w:divBdr>
                        <w:top w:val="none" w:sz="0" w:space="0" w:color="auto"/>
                        <w:left w:val="none" w:sz="0" w:space="0" w:color="auto"/>
                        <w:bottom w:val="none" w:sz="0" w:space="0" w:color="auto"/>
                        <w:right w:val="none" w:sz="0" w:space="0" w:color="auto"/>
                      </w:divBdr>
                    </w:div>
                    <w:div w:id="302272556">
                      <w:marLeft w:val="0"/>
                      <w:marRight w:val="0"/>
                      <w:marTop w:val="0"/>
                      <w:marBottom w:val="0"/>
                      <w:divBdr>
                        <w:top w:val="none" w:sz="0" w:space="0" w:color="auto"/>
                        <w:left w:val="none" w:sz="0" w:space="0" w:color="auto"/>
                        <w:bottom w:val="none" w:sz="0" w:space="0" w:color="auto"/>
                        <w:right w:val="none" w:sz="0" w:space="0" w:color="auto"/>
                      </w:divBdr>
                    </w:div>
                    <w:div w:id="1198666887">
                      <w:marLeft w:val="0"/>
                      <w:marRight w:val="0"/>
                      <w:marTop w:val="0"/>
                      <w:marBottom w:val="0"/>
                      <w:divBdr>
                        <w:top w:val="none" w:sz="0" w:space="0" w:color="auto"/>
                        <w:left w:val="none" w:sz="0" w:space="0" w:color="auto"/>
                        <w:bottom w:val="none" w:sz="0" w:space="0" w:color="auto"/>
                        <w:right w:val="none" w:sz="0" w:space="0" w:color="auto"/>
                      </w:divBdr>
                    </w:div>
                    <w:div w:id="827793005">
                      <w:marLeft w:val="0"/>
                      <w:marRight w:val="0"/>
                      <w:marTop w:val="0"/>
                      <w:marBottom w:val="0"/>
                      <w:divBdr>
                        <w:top w:val="none" w:sz="0" w:space="0" w:color="auto"/>
                        <w:left w:val="none" w:sz="0" w:space="0" w:color="auto"/>
                        <w:bottom w:val="none" w:sz="0" w:space="0" w:color="auto"/>
                        <w:right w:val="none" w:sz="0" w:space="0" w:color="auto"/>
                      </w:divBdr>
                    </w:div>
                    <w:div w:id="1247225022">
                      <w:marLeft w:val="0"/>
                      <w:marRight w:val="0"/>
                      <w:marTop w:val="0"/>
                      <w:marBottom w:val="0"/>
                      <w:divBdr>
                        <w:top w:val="none" w:sz="0" w:space="0" w:color="auto"/>
                        <w:left w:val="none" w:sz="0" w:space="0" w:color="auto"/>
                        <w:bottom w:val="none" w:sz="0" w:space="0" w:color="auto"/>
                        <w:right w:val="none" w:sz="0" w:space="0" w:color="auto"/>
                      </w:divBdr>
                    </w:div>
                    <w:div w:id="508563160">
                      <w:marLeft w:val="0"/>
                      <w:marRight w:val="0"/>
                      <w:marTop w:val="0"/>
                      <w:marBottom w:val="0"/>
                      <w:divBdr>
                        <w:top w:val="none" w:sz="0" w:space="0" w:color="auto"/>
                        <w:left w:val="none" w:sz="0" w:space="0" w:color="auto"/>
                        <w:bottom w:val="none" w:sz="0" w:space="0" w:color="auto"/>
                        <w:right w:val="none" w:sz="0" w:space="0" w:color="auto"/>
                      </w:divBdr>
                    </w:div>
                    <w:div w:id="97871173">
                      <w:marLeft w:val="0"/>
                      <w:marRight w:val="0"/>
                      <w:marTop w:val="0"/>
                      <w:marBottom w:val="0"/>
                      <w:divBdr>
                        <w:top w:val="none" w:sz="0" w:space="0" w:color="auto"/>
                        <w:left w:val="none" w:sz="0" w:space="0" w:color="auto"/>
                        <w:bottom w:val="none" w:sz="0" w:space="0" w:color="auto"/>
                        <w:right w:val="none" w:sz="0" w:space="0" w:color="auto"/>
                      </w:divBdr>
                    </w:div>
                    <w:div w:id="482048759">
                      <w:marLeft w:val="0"/>
                      <w:marRight w:val="0"/>
                      <w:marTop w:val="0"/>
                      <w:marBottom w:val="0"/>
                      <w:divBdr>
                        <w:top w:val="none" w:sz="0" w:space="0" w:color="auto"/>
                        <w:left w:val="none" w:sz="0" w:space="0" w:color="auto"/>
                        <w:bottom w:val="none" w:sz="0" w:space="0" w:color="auto"/>
                        <w:right w:val="none" w:sz="0" w:space="0" w:color="auto"/>
                      </w:divBdr>
                    </w:div>
                    <w:div w:id="176778160">
                      <w:marLeft w:val="0"/>
                      <w:marRight w:val="0"/>
                      <w:marTop w:val="0"/>
                      <w:marBottom w:val="0"/>
                      <w:divBdr>
                        <w:top w:val="none" w:sz="0" w:space="0" w:color="auto"/>
                        <w:left w:val="none" w:sz="0" w:space="0" w:color="auto"/>
                        <w:bottom w:val="none" w:sz="0" w:space="0" w:color="auto"/>
                        <w:right w:val="none" w:sz="0" w:space="0" w:color="auto"/>
                      </w:divBdr>
                    </w:div>
                    <w:div w:id="1671910195">
                      <w:marLeft w:val="0"/>
                      <w:marRight w:val="0"/>
                      <w:marTop w:val="0"/>
                      <w:marBottom w:val="0"/>
                      <w:divBdr>
                        <w:top w:val="none" w:sz="0" w:space="0" w:color="auto"/>
                        <w:left w:val="none" w:sz="0" w:space="0" w:color="auto"/>
                        <w:bottom w:val="none" w:sz="0" w:space="0" w:color="auto"/>
                        <w:right w:val="none" w:sz="0" w:space="0" w:color="auto"/>
                      </w:divBdr>
                    </w:div>
                    <w:div w:id="2039427853">
                      <w:marLeft w:val="0"/>
                      <w:marRight w:val="0"/>
                      <w:marTop w:val="0"/>
                      <w:marBottom w:val="0"/>
                      <w:divBdr>
                        <w:top w:val="none" w:sz="0" w:space="0" w:color="auto"/>
                        <w:left w:val="none" w:sz="0" w:space="0" w:color="auto"/>
                        <w:bottom w:val="none" w:sz="0" w:space="0" w:color="auto"/>
                        <w:right w:val="none" w:sz="0" w:space="0" w:color="auto"/>
                      </w:divBdr>
                    </w:div>
                    <w:div w:id="181092007">
                      <w:marLeft w:val="0"/>
                      <w:marRight w:val="0"/>
                      <w:marTop w:val="0"/>
                      <w:marBottom w:val="0"/>
                      <w:divBdr>
                        <w:top w:val="none" w:sz="0" w:space="0" w:color="auto"/>
                        <w:left w:val="none" w:sz="0" w:space="0" w:color="auto"/>
                        <w:bottom w:val="none" w:sz="0" w:space="0" w:color="auto"/>
                        <w:right w:val="none" w:sz="0" w:space="0" w:color="auto"/>
                      </w:divBdr>
                    </w:div>
                    <w:div w:id="857886401">
                      <w:marLeft w:val="0"/>
                      <w:marRight w:val="0"/>
                      <w:marTop w:val="0"/>
                      <w:marBottom w:val="0"/>
                      <w:divBdr>
                        <w:top w:val="none" w:sz="0" w:space="0" w:color="auto"/>
                        <w:left w:val="none" w:sz="0" w:space="0" w:color="auto"/>
                        <w:bottom w:val="none" w:sz="0" w:space="0" w:color="auto"/>
                        <w:right w:val="none" w:sz="0" w:space="0" w:color="auto"/>
                      </w:divBdr>
                    </w:div>
                    <w:div w:id="1459303131">
                      <w:marLeft w:val="0"/>
                      <w:marRight w:val="0"/>
                      <w:marTop w:val="0"/>
                      <w:marBottom w:val="0"/>
                      <w:divBdr>
                        <w:top w:val="none" w:sz="0" w:space="0" w:color="auto"/>
                        <w:left w:val="none" w:sz="0" w:space="0" w:color="auto"/>
                        <w:bottom w:val="none" w:sz="0" w:space="0" w:color="auto"/>
                        <w:right w:val="none" w:sz="0" w:space="0" w:color="auto"/>
                      </w:divBdr>
                    </w:div>
                    <w:div w:id="627710149">
                      <w:marLeft w:val="0"/>
                      <w:marRight w:val="0"/>
                      <w:marTop w:val="0"/>
                      <w:marBottom w:val="0"/>
                      <w:divBdr>
                        <w:top w:val="none" w:sz="0" w:space="0" w:color="auto"/>
                        <w:left w:val="none" w:sz="0" w:space="0" w:color="auto"/>
                        <w:bottom w:val="none" w:sz="0" w:space="0" w:color="auto"/>
                        <w:right w:val="none" w:sz="0" w:space="0" w:color="auto"/>
                      </w:divBdr>
                    </w:div>
                    <w:div w:id="1609964079">
                      <w:marLeft w:val="0"/>
                      <w:marRight w:val="0"/>
                      <w:marTop w:val="0"/>
                      <w:marBottom w:val="0"/>
                      <w:divBdr>
                        <w:top w:val="none" w:sz="0" w:space="0" w:color="auto"/>
                        <w:left w:val="none" w:sz="0" w:space="0" w:color="auto"/>
                        <w:bottom w:val="none" w:sz="0" w:space="0" w:color="auto"/>
                        <w:right w:val="none" w:sz="0" w:space="0" w:color="auto"/>
                      </w:divBdr>
                    </w:div>
                    <w:div w:id="473913614">
                      <w:marLeft w:val="0"/>
                      <w:marRight w:val="0"/>
                      <w:marTop w:val="0"/>
                      <w:marBottom w:val="0"/>
                      <w:divBdr>
                        <w:top w:val="none" w:sz="0" w:space="0" w:color="auto"/>
                        <w:left w:val="none" w:sz="0" w:space="0" w:color="auto"/>
                        <w:bottom w:val="none" w:sz="0" w:space="0" w:color="auto"/>
                        <w:right w:val="none" w:sz="0" w:space="0" w:color="auto"/>
                      </w:divBdr>
                    </w:div>
                    <w:div w:id="2106263887">
                      <w:marLeft w:val="0"/>
                      <w:marRight w:val="0"/>
                      <w:marTop w:val="0"/>
                      <w:marBottom w:val="0"/>
                      <w:divBdr>
                        <w:top w:val="none" w:sz="0" w:space="0" w:color="auto"/>
                        <w:left w:val="none" w:sz="0" w:space="0" w:color="auto"/>
                        <w:bottom w:val="none" w:sz="0" w:space="0" w:color="auto"/>
                        <w:right w:val="none" w:sz="0" w:space="0" w:color="auto"/>
                      </w:divBdr>
                    </w:div>
                    <w:div w:id="547303608">
                      <w:marLeft w:val="0"/>
                      <w:marRight w:val="0"/>
                      <w:marTop w:val="0"/>
                      <w:marBottom w:val="0"/>
                      <w:divBdr>
                        <w:top w:val="none" w:sz="0" w:space="0" w:color="auto"/>
                        <w:left w:val="none" w:sz="0" w:space="0" w:color="auto"/>
                        <w:bottom w:val="none" w:sz="0" w:space="0" w:color="auto"/>
                        <w:right w:val="none" w:sz="0" w:space="0" w:color="auto"/>
                      </w:divBdr>
                    </w:div>
                    <w:div w:id="405539807">
                      <w:marLeft w:val="0"/>
                      <w:marRight w:val="0"/>
                      <w:marTop w:val="0"/>
                      <w:marBottom w:val="0"/>
                      <w:divBdr>
                        <w:top w:val="none" w:sz="0" w:space="0" w:color="auto"/>
                        <w:left w:val="none" w:sz="0" w:space="0" w:color="auto"/>
                        <w:bottom w:val="none" w:sz="0" w:space="0" w:color="auto"/>
                        <w:right w:val="none" w:sz="0" w:space="0" w:color="auto"/>
                      </w:divBdr>
                    </w:div>
                    <w:div w:id="1890454488">
                      <w:marLeft w:val="0"/>
                      <w:marRight w:val="0"/>
                      <w:marTop w:val="0"/>
                      <w:marBottom w:val="0"/>
                      <w:divBdr>
                        <w:top w:val="none" w:sz="0" w:space="0" w:color="auto"/>
                        <w:left w:val="none" w:sz="0" w:space="0" w:color="auto"/>
                        <w:bottom w:val="none" w:sz="0" w:space="0" w:color="auto"/>
                        <w:right w:val="none" w:sz="0" w:space="0" w:color="auto"/>
                      </w:divBdr>
                    </w:div>
                    <w:div w:id="1575121900">
                      <w:marLeft w:val="0"/>
                      <w:marRight w:val="0"/>
                      <w:marTop w:val="0"/>
                      <w:marBottom w:val="0"/>
                      <w:divBdr>
                        <w:top w:val="none" w:sz="0" w:space="0" w:color="auto"/>
                        <w:left w:val="none" w:sz="0" w:space="0" w:color="auto"/>
                        <w:bottom w:val="none" w:sz="0" w:space="0" w:color="auto"/>
                        <w:right w:val="none" w:sz="0" w:space="0" w:color="auto"/>
                      </w:divBdr>
                    </w:div>
                    <w:div w:id="1028726480">
                      <w:marLeft w:val="0"/>
                      <w:marRight w:val="0"/>
                      <w:marTop w:val="0"/>
                      <w:marBottom w:val="0"/>
                      <w:divBdr>
                        <w:top w:val="none" w:sz="0" w:space="0" w:color="auto"/>
                        <w:left w:val="none" w:sz="0" w:space="0" w:color="auto"/>
                        <w:bottom w:val="none" w:sz="0" w:space="0" w:color="auto"/>
                        <w:right w:val="none" w:sz="0" w:space="0" w:color="auto"/>
                      </w:divBdr>
                    </w:div>
                    <w:div w:id="557057660">
                      <w:marLeft w:val="0"/>
                      <w:marRight w:val="0"/>
                      <w:marTop w:val="0"/>
                      <w:marBottom w:val="0"/>
                      <w:divBdr>
                        <w:top w:val="none" w:sz="0" w:space="0" w:color="auto"/>
                        <w:left w:val="none" w:sz="0" w:space="0" w:color="auto"/>
                        <w:bottom w:val="none" w:sz="0" w:space="0" w:color="auto"/>
                        <w:right w:val="none" w:sz="0" w:space="0" w:color="auto"/>
                      </w:divBdr>
                    </w:div>
                    <w:div w:id="12705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4607">
          <w:marLeft w:val="0"/>
          <w:marRight w:val="0"/>
          <w:marTop w:val="0"/>
          <w:marBottom w:val="0"/>
          <w:divBdr>
            <w:top w:val="none" w:sz="0" w:space="0" w:color="auto"/>
            <w:left w:val="none" w:sz="0" w:space="0" w:color="auto"/>
            <w:bottom w:val="none" w:sz="0" w:space="0" w:color="auto"/>
            <w:right w:val="none" w:sz="0" w:space="0" w:color="auto"/>
          </w:divBdr>
          <w:divsChild>
            <w:div w:id="1988245956">
              <w:marLeft w:val="0"/>
              <w:marRight w:val="0"/>
              <w:marTop w:val="0"/>
              <w:marBottom w:val="0"/>
              <w:divBdr>
                <w:top w:val="none" w:sz="0" w:space="0" w:color="auto"/>
                <w:left w:val="none" w:sz="0" w:space="0" w:color="auto"/>
                <w:bottom w:val="none" w:sz="0" w:space="0" w:color="auto"/>
                <w:right w:val="none" w:sz="0" w:space="0" w:color="auto"/>
              </w:divBdr>
              <w:divsChild>
                <w:div w:id="548688116">
                  <w:marLeft w:val="0"/>
                  <w:marRight w:val="0"/>
                  <w:marTop w:val="0"/>
                  <w:marBottom w:val="0"/>
                  <w:divBdr>
                    <w:top w:val="none" w:sz="0" w:space="0" w:color="auto"/>
                    <w:left w:val="none" w:sz="0" w:space="0" w:color="auto"/>
                    <w:bottom w:val="none" w:sz="0" w:space="0" w:color="auto"/>
                    <w:right w:val="none" w:sz="0" w:space="0" w:color="auto"/>
                  </w:divBdr>
                </w:div>
                <w:div w:id="1696073696">
                  <w:marLeft w:val="-150"/>
                  <w:marRight w:val="0"/>
                  <w:marTop w:val="0"/>
                  <w:marBottom w:val="0"/>
                  <w:divBdr>
                    <w:top w:val="none" w:sz="0" w:space="0" w:color="auto"/>
                    <w:left w:val="none" w:sz="0" w:space="0" w:color="auto"/>
                    <w:bottom w:val="none" w:sz="0" w:space="0" w:color="auto"/>
                    <w:right w:val="none" w:sz="0" w:space="0" w:color="auto"/>
                  </w:divBdr>
                  <w:divsChild>
                    <w:div w:id="9574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776">
          <w:marLeft w:val="0"/>
          <w:marRight w:val="0"/>
          <w:marTop w:val="0"/>
          <w:marBottom w:val="0"/>
          <w:divBdr>
            <w:top w:val="none" w:sz="0" w:space="0" w:color="auto"/>
            <w:left w:val="none" w:sz="0" w:space="0" w:color="auto"/>
            <w:bottom w:val="none" w:sz="0" w:space="0" w:color="auto"/>
            <w:right w:val="none" w:sz="0" w:space="0" w:color="auto"/>
          </w:divBdr>
          <w:divsChild>
            <w:div w:id="1341813374">
              <w:marLeft w:val="0"/>
              <w:marRight w:val="0"/>
              <w:marTop w:val="0"/>
              <w:marBottom w:val="0"/>
              <w:divBdr>
                <w:top w:val="none" w:sz="0" w:space="0" w:color="auto"/>
                <w:left w:val="none" w:sz="0" w:space="0" w:color="auto"/>
                <w:bottom w:val="none" w:sz="0" w:space="0" w:color="auto"/>
                <w:right w:val="none" w:sz="0" w:space="0" w:color="auto"/>
              </w:divBdr>
              <w:divsChild>
                <w:div w:id="1131824962">
                  <w:marLeft w:val="0"/>
                  <w:marRight w:val="0"/>
                  <w:marTop w:val="0"/>
                  <w:marBottom w:val="0"/>
                  <w:divBdr>
                    <w:top w:val="none" w:sz="0" w:space="0" w:color="auto"/>
                    <w:left w:val="none" w:sz="0" w:space="0" w:color="auto"/>
                    <w:bottom w:val="none" w:sz="0" w:space="0" w:color="auto"/>
                    <w:right w:val="none" w:sz="0" w:space="0" w:color="auto"/>
                  </w:divBdr>
                </w:div>
                <w:div w:id="1835880002">
                  <w:marLeft w:val="-150"/>
                  <w:marRight w:val="0"/>
                  <w:marTop w:val="0"/>
                  <w:marBottom w:val="0"/>
                  <w:divBdr>
                    <w:top w:val="none" w:sz="0" w:space="0" w:color="auto"/>
                    <w:left w:val="none" w:sz="0" w:space="0" w:color="auto"/>
                    <w:bottom w:val="none" w:sz="0" w:space="0" w:color="auto"/>
                    <w:right w:val="none" w:sz="0" w:space="0" w:color="auto"/>
                  </w:divBdr>
                  <w:divsChild>
                    <w:div w:id="10880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5665">
          <w:marLeft w:val="0"/>
          <w:marRight w:val="0"/>
          <w:marTop w:val="0"/>
          <w:marBottom w:val="0"/>
          <w:divBdr>
            <w:top w:val="none" w:sz="0" w:space="0" w:color="auto"/>
            <w:left w:val="none" w:sz="0" w:space="0" w:color="auto"/>
            <w:bottom w:val="none" w:sz="0" w:space="0" w:color="auto"/>
            <w:right w:val="none" w:sz="0" w:space="0" w:color="auto"/>
          </w:divBdr>
          <w:divsChild>
            <w:div w:id="1849129876">
              <w:marLeft w:val="0"/>
              <w:marRight w:val="0"/>
              <w:marTop w:val="0"/>
              <w:marBottom w:val="0"/>
              <w:divBdr>
                <w:top w:val="none" w:sz="0" w:space="0" w:color="auto"/>
                <w:left w:val="none" w:sz="0" w:space="0" w:color="auto"/>
                <w:bottom w:val="none" w:sz="0" w:space="0" w:color="auto"/>
                <w:right w:val="none" w:sz="0" w:space="0" w:color="auto"/>
              </w:divBdr>
              <w:divsChild>
                <w:div w:id="925067643">
                  <w:marLeft w:val="0"/>
                  <w:marRight w:val="0"/>
                  <w:marTop w:val="0"/>
                  <w:marBottom w:val="0"/>
                  <w:divBdr>
                    <w:top w:val="none" w:sz="0" w:space="0" w:color="auto"/>
                    <w:left w:val="none" w:sz="0" w:space="0" w:color="auto"/>
                    <w:bottom w:val="none" w:sz="0" w:space="0" w:color="auto"/>
                    <w:right w:val="none" w:sz="0" w:space="0" w:color="auto"/>
                  </w:divBdr>
                </w:div>
                <w:div w:id="1602912069">
                  <w:marLeft w:val="-150"/>
                  <w:marRight w:val="0"/>
                  <w:marTop w:val="0"/>
                  <w:marBottom w:val="0"/>
                  <w:divBdr>
                    <w:top w:val="none" w:sz="0" w:space="0" w:color="auto"/>
                    <w:left w:val="none" w:sz="0" w:space="0" w:color="auto"/>
                    <w:bottom w:val="none" w:sz="0" w:space="0" w:color="auto"/>
                    <w:right w:val="none" w:sz="0" w:space="0" w:color="auto"/>
                  </w:divBdr>
                  <w:divsChild>
                    <w:div w:id="709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5316">
          <w:marLeft w:val="0"/>
          <w:marRight w:val="0"/>
          <w:marTop w:val="0"/>
          <w:marBottom w:val="0"/>
          <w:divBdr>
            <w:top w:val="none" w:sz="0" w:space="0" w:color="auto"/>
            <w:left w:val="none" w:sz="0" w:space="0" w:color="auto"/>
            <w:bottom w:val="none" w:sz="0" w:space="0" w:color="auto"/>
            <w:right w:val="none" w:sz="0" w:space="0" w:color="auto"/>
          </w:divBdr>
          <w:divsChild>
            <w:div w:id="583344296">
              <w:marLeft w:val="0"/>
              <w:marRight w:val="0"/>
              <w:marTop w:val="0"/>
              <w:marBottom w:val="0"/>
              <w:divBdr>
                <w:top w:val="none" w:sz="0" w:space="0" w:color="auto"/>
                <w:left w:val="none" w:sz="0" w:space="0" w:color="auto"/>
                <w:bottom w:val="none" w:sz="0" w:space="0" w:color="auto"/>
                <w:right w:val="none" w:sz="0" w:space="0" w:color="auto"/>
              </w:divBdr>
              <w:divsChild>
                <w:div w:id="2100442389">
                  <w:marLeft w:val="0"/>
                  <w:marRight w:val="0"/>
                  <w:marTop w:val="0"/>
                  <w:marBottom w:val="0"/>
                  <w:divBdr>
                    <w:top w:val="none" w:sz="0" w:space="0" w:color="auto"/>
                    <w:left w:val="none" w:sz="0" w:space="0" w:color="auto"/>
                    <w:bottom w:val="none" w:sz="0" w:space="0" w:color="auto"/>
                    <w:right w:val="none" w:sz="0" w:space="0" w:color="auto"/>
                  </w:divBdr>
                </w:div>
                <w:div w:id="2102293411">
                  <w:marLeft w:val="0"/>
                  <w:marRight w:val="0"/>
                  <w:marTop w:val="0"/>
                  <w:marBottom w:val="0"/>
                  <w:divBdr>
                    <w:top w:val="none" w:sz="0" w:space="0" w:color="auto"/>
                    <w:left w:val="none" w:sz="0" w:space="0" w:color="auto"/>
                    <w:bottom w:val="none" w:sz="0" w:space="0" w:color="auto"/>
                    <w:right w:val="none" w:sz="0" w:space="0" w:color="auto"/>
                  </w:divBdr>
                </w:div>
                <w:div w:id="1414738795">
                  <w:marLeft w:val="0"/>
                  <w:marRight w:val="0"/>
                  <w:marTop w:val="0"/>
                  <w:marBottom w:val="0"/>
                  <w:divBdr>
                    <w:top w:val="none" w:sz="0" w:space="0" w:color="auto"/>
                    <w:left w:val="none" w:sz="0" w:space="0" w:color="auto"/>
                    <w:bottom w:val="none" w:sz="0" w:space="0" w:color="auto"/>
                    <w:right w:val="none" w:sz="0" w:space="0" w:color="auto"/>
                  </w:divBdr>
                </w:div>
                <w:div w:id="604192206">
                  <w:marLeft w:val="0"/>
                  <w:marRight w:val="0"/>
                  <w:marTop w:val="0"/>
                  <w:marBottom w:val="0"/>
                  <w:divBdr>
                    <w:top w:val="none" w:sz="0" w:space="0" w:color="auto"/>
                    <w:left w:val="none" w:sz="0" w:space="0" w:color="auto"/>
                    <w:bottom w:val="none" w:sz="0" w:space="0" w:color="auto"/>
                    <w:right w:val="none" w:sz="0" w:space="0" w:color="auto"/>
                  </w:divBdr>
                </w:div>
                <w:div w:id="443039598">
                  <w:marLeft w:val="0"/>
                  <w:marRight w:val="0"/>
                  <w:marTop w:val="0"/>
                  <w:marBottom w:val="0"/>
                  <w:divBdr>
                    <w:top w:val="none" w:sz="0" w:space="0" w:color="auto"/>
                    <w:left w:val="none" w:sz="0" w:space="0" w:color="auto"/>
                    <w:bottom w:val="none" w:sz="0" w:space="0" w:color="auto"/>
                    <w:right w:val="none" w:sz="0" w:space="0" w:color="auto"/>
                  </w:divBdr>
                </w:div>
                <w:div w:id="116418393">
                  <w:marLeft w:val="0"/>
                  <w:marRight w:val="0"/>
                  <w:marTop w:val="0"/>
                  <w:marBottom w:val="0"/>
                  <w:divBdr>
                    <w:top w:val="none" w:sz="0" w:space="0" w:color="auto"/>
                    <w:left w:val="none" w:sz="0" w:space="0" w:color="auto"/>
                    <w:bottom w:val="none" w:sz="0" w:space="0" w:color="auto"/>
                    <w:right w:val="none" w:sz="0" w:space="0" w:color="auto"/>
                  </w:divBdr>
                </w:div>
                <w:div w:id="1652713172">
                  <w:marLeft w:val="0"/>
                  <w:marRight w:val="0"/>
                  <w:marTop w:val="0"/>
                  <w:marBottom w:val="0"/>
                  <w:divBdr>
                    <w:top w:val="none" w:sz="0" w:space="0" w:color="auto"/>
                    <w:left w:val="none" w:sz="0" w:space="0" w:color="auto"/>
                    <w:bottom w:val="none" w:sz="0" w:space="0" w:color="auto"/>
                    <w:right w:val="none" w:sz="0" w:space="0" w:color="auto"/>
                  </w:divBdr>
                </w:div>
                <w:div w:id="1957829939">
                  <w:marLeft w:val="0"/>
                  <w:marRight w:val="0"/>
                  <w:marTop w:val="0"/>
                  <w:marBottom w:val="0"/>
                  <w:divBdr>
                    <w:top w:val="none" w:sz="0" w:space="0" w:color="auto"/>
                    <w:left w:val="none" w:sz="0" w:space="0" w:color="auto"/>
                    <w:bottom w:val="none" w:sz="0" w:space="0" w:color="auto"/>
                    <w:right w:val="none" w:sz="0" w:space="0" w:color="auto"/>
                  </w:divBdr>
                </w:div>
                <w:div w:id="894240140">
                  <w:marLeft w:val="0"/>
                  <w:marRight w:val="0"/>
                  <w:marTop w:val="0"/>
                  <w:marBottom w:val="0"/>
                  <w:divBdr>
                    <w:top w:val="none" w:sz="0" w:space="0" w:color="auto"/>
                    <w:left w:val="none" w:sz="0" w:space="0" w:color="auto"/>
                    <w:bottom w:val="none" w:sz="0" w:space="0" w:color="auto"/>
                    <w:right w:val="none" w:sz="0" w:space="0" w:color="auto"/>
                  </w:divBdr>
                </w:div>
                <w:div w:id="909583710">
                  <w:marLeft w:val="-150"/>
                  <w:marRight w:val="0"/>
                  <w:marTop w:val="0"/>
                  <w:marBottom w:val="0"/>
                  <w:divBdr>
                    <w:top w:val="none" w:sz="0" w:space="0" w:color="auto"/>
                    <w:left w:val="none" w:sz="0" w:space="0" w:color="auto"/>
                    <w:bottom w:val="none" w:sz="0" w:space="0" w:color="auto"/>
                    <w:right w:val="none" w:sz="0" w:space="0" w:color="auto"/>
                  </w:divBdr>
                  <w:divsChild>
                    <w:div w:id="1553662308">
                      <w:marLeft w:val="0"/>
                      <w:marRight w:val="0"/>
                      <w:marTop w:val="0"/>
                      <w:marBottom w:val="0"/>
                      <w:divBdr>
                        <w:top w:val="none" w:sz="0" w:space="0" w:color="auto"/>
                        <w:left w:val="none" w:sz="0" w:space="0" w:color="auto"/>
                        <w:bottom w:val="none" w:sz="0" w:space="0" w:color="auto"/>
                        <w:right w:val="none" w:sz="0" w:space="0" w:color="auto"/>
                      </w:divBdr>
                    </w:div>
                    <w:div w:id="1571307734">
                      <w:marLeft w:val="0"/>
                      <w:marRight w:val="0"/>
                      <w:marTop w:val="0"/>
                      <w:marBottom w:val="0"/>
                      <w:divBdr>
                        <w:top w:val="none" w:sz="0" w:space="0" w:color="auto"/>
                        <w:left w:val="none" w:sz="0" w:space="0" w:color="auto"/>
                        <w:bottom w:val="none" w:sz="0" w:space="0" w:color="auto"/>
                        <w:right w:val="none" w:sz="0" w:space="0" w:color="auto"/>
                      </w:divBdr>
                    </w:div>
                    <w:div w:id="1715233210">
                      <w:marLeft w:val="0"/>
                      <w:marRight w:val="0"/>
                      <w:marTop w:val="0"/>
                      <w:marBottom w:val="0"/>
                      <w:divBdr>
                        <w:top w:val="none" w:sz="0" w:space="0" w:color="auto"/>
                        <w:left w:val="none" w:sz="0" w:space="0" w:color="auto"/>
                        <w:bottom w:val="none" w:sz="0" w:space="0" w:color="auto"/>
                        <w:right w:val="none" w:sz="0" w:space="0" w:color="auto"/>
                      </w:divBdr>
                    </w:div>
                    <w:div w:id="794759960">
                      <w:marLeft w:val="0"/>
                      <w:marRight w:val="0"/>
                      <w:marTop w:val="0"/>
                      <w:marBottom w:val="0"/>
                      <w:divBdr>
                        <w:top w:val="none" w:sz="0" w:space="0" w:color="auto"/>
                        <w:left w:val="none" w:sz="0" w:space="0" w:color="auto"/>
                        <w:bottom w:val="none" w:sz="0" w:space="0" w:color="auto"/>
                        <w:right w:val="none" w:sz="0" w:space="0" w:color="auto"/>
                      </w:divBdr>
                    </w:div>
                    <w:div w:id="266624091">
                      <w:marLeft w:val="0"/>
                      <w:marRight w:val="0"/>
                      <w:marTop w:val="0"/>
                      <w:marBottom w:val="0"/>
                      <w:divBdr>
                        <w:top w:val="none" w:sz="0" w:space="0" w:color="auto"/>
                        <w:left w:val="none" w:sz="0" w:space="0" w:color="auto"/>
                        <w:bottom w:val="none" w:sz="0" w:space="0" w:color="auto"/>
                        <w:right w:val="none" w:sz="0" w:space="0" w:color="auto"/>
                      </w:divBdr>
                    </w:div>
                    <w:div w:id="892234733">
                      <w:marLeft w:val="0"/>
                      <w:marRight w:val="0"/>
                      <w:marTop w:val="0"/>
                      <w:marBottom w:val="0"/>
                      <w:divBdr>
                        <w:top w:val="none" w:sz="0" w:space="0" w:color="auto"/>
                        <w:left w:val="none" w:sz="0" w:space="0" w:color="auto"/>
                        <w:bottom w:val="none" w:sz="0" w:space="0" w:color="auto"/>
                        <w:right w:val="none" w:sz="0" w:space="0" w:color="auto"/>
                      </w:divBdr>
                    </w:div>
                    <w:div w:id="178131678">
                      <w:marLeft w:val="0"/>
                      <w:marRight w:val="0"/>
                      <w:marTop w:val="0"/>
                      <w:marBottom w:val="0"/>
                      <w:divBdr>
                        <w:top w:val="none" w:sz="0" w:space="0" w:color="auto"/>
                        <w:left w:val="none" w:sz="0" w:space="0" w:color="auto"/>
                        <w:bottom w:val="none" w:sz="0" w:space="0" w:color="auto"/>
                        <w:right w:val="none" w:sz="0" w:space="0" w:color="auto"/>
                      </w:divBdr>
                    </w:div>
                    <w:div w:id="1317952891">
                      <w:marLeft w:val="0"/>
                      <w:marRight w:val="0"/>
                      <w:marTop w:val="0"/>
                      <w:marBottom w:val="0"/>
                      <w:divBdr>
                        <w:top w:val="none" w:sz="0" w:space="0" w:color="auto"/>
                        <w:left w:val="none" w:sz="0" w:space="0" w:color="auto"/>
                        <w:bottom w:val="none" w:sz="0" w:space="0" w:color="auto"/>
                        <w:right w:val="none" w:sz="0" w:space="0" w:color="auto"/>
                      </w:divBdr>
                    </w:div>
                    <w:div w:id="17237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8132">
          <w:marLeft w:val="0"/>
          <w:marRight w:val="0"/>
          <w:marTop w:val="0"/>
          <w:marBottom w:val="0"/>
          <w:divBdr>
            <w:top w:val="none" w:sz="0" w:space="0" w:color="auto"/>
            <w:left w:val="none" w:sz="0" w:space="0" w:color="auto"/>
            <w:bottom w:val="none" w:sz="0" w:space="0" w:color="auto"/>
            <w:right w:val="none" w:sz="0" w:space="0" w:color="auto"/>
          </w:divBdr>
          <w:divsChild>
            <w:div w:id="422804448">
              <w:marLeft w:val="0"/>
              <w:marRight w:val="0"/>
              <w:marTop w:val="0"/>
              <w:marBottom w:val="0"/>
              <w:divBdr>
                <w:top w:val="none" w:sz="0" w:space="0" w:color="auto"/>
                <w:left w:val="none" w:sz="0" w:space="0" w:color="auto"/>
                <w:bottom w:val="none" w:sz="0" w:space="0" w:color="auto"/>
                <w:right w:val="none" w:sz="0" w:space="0" w:color="auto"/>
              </w:divBdr>
              <w:divsChild>
                <w:div w:id="795752798">
                  <w:marLeft w:val="0"/>
                  <w:marRight w:val="0"/>
                  <w:marTop w:val="0"/>
                  <w:marBottom w:val="0"/>
                  <w:divBdr>
                    <w:top w:val="none" w:sz="0" w:space="0" w:color="auto"/>
                    <w:left w:val="none" w:sz="0" w:space="0" w:color="auto"/>
                    <w:bottom w:val="none" w:sz="0" w:space="0" w:color="auto"/>
                    <w:right w:val="none" w:sz="0" w:space="0" w:color="auto"/>
                  </w:divBdr>
                </w:div>
                <w:div w:id="1698308829">
                  <w:marLeft w:val="0"/>
                  <w:marRight w:val="0"/>
                  <w:marTop w:val="0"/>
                  <w:marBottom w:val="0"/>
                  <w:divBdr>
                    <w:top w:val="none" w:sz="0" w:space="0" w:color="auto"/>
                    <w:left w:val="none" w:sz="0" w:space="0" w:color="auto"/>
                    <w:bottom w:val="none" w:sz="0" w:space="0" w:color="auto"/>
                    <w:right w:val="none" w:sz="0" w:space="0" w:color="auto"/>
                  </w:divBdr>
                </w:div>
                <w:div w:id="42951097">
                  <w:marLeft w:val="0"/>
                  <w:marRight w:val="0"/>
                  <w:marTop w:val="0"/>
                  <w:marBottom w:val="0"/>
                  <w:divBdr>
                    <w:top w:val="none" w:sz="0" w:space="0" w:color="auto"/>
                    <w:left w:val="none" w:sz="0" w:space="0" w:color="auto"/>
                    <w:bottom w:val="none" w:sz="0" w:space="0" w:color="auto"/>
                    <w:right w:val="none" w:sz="0" w:space="0" w:color="auto"/>
                  </w:divBdr>
                </w:div>
                <w:div w:id="293098239">
                  <w:marLeft w:val="0"/>
                  <w:marRight w:val="0"/>
                  <w:marTop w:val="0"/>
                  <w:marBottom w:val="0"/>
                  <w:divBdr>
                    <w:top w:val="none" w:sz="0" w:space="0" w:color="auto"/>
                    <w:left w:val="none" w:sz="0" w:space="0" w:color="auto"/>
                    <w:bottom w:val="none" w:sz="0" w:space="0" w:color="auto"/>
                    <w:right w:val="none" w:sz="0" w:space="0" w:color="auto"/>
                  </w:divBdr>
                </w:div>
                <w:div w:id="582423006">
                  <w:marLeft w:val="0"/>
                  <w:marRight w:val="0"/>
                  <w:marTop w:val="0"/>
                  <w:marBottom w:val="0"/>
                  <w:divBdr>
                    <w:top w:val="none" w:sz="0" w:space="0" w:color="auto"/>
                    <w:left w:val="none" w:sz="0" w:space="0" w:color="auto"/>
                    <w:bottom w:val="none" w:sz="0" w:space="0" w:color="auto"/>
                    <w:right w:val="none" w:sz="0" w:space="0" w:color="auto"/>
                  </w:divBdr>
                </w:div>
                <w:div w:id="2117600660">
                  <w:marLeft w:val="0"/>
                  <w:marRight w:val="0"/>
                  <w:marTop w:val="0"/>
                  <w:marBottom w:val="0"/>
                  <w:divBdr>
                    <w:top w:val="none" w:sz="0" w:space="0" w:color="auto"/>
                    <w:left w:val="none" w:sz="0" w:space="0" w:color="auto"/>
                    <w:bottom w:val="none" w:sz="0" w:space="0" w:color="auto"/>
                    <w:right w:val="none" w:sz="0" w:space="0" w:color="auto"/>
                  </w:divBdr>
                </w:div>
                <w:div w:id="426579463">
                  <w:marLeft w:val="0"/>
                  <w:marRight w:val="0"/>
                  <w:marTop w:val="0"/>
                  <w:marBottom w:val="0"/>
                  <w:divBdr>
                    <w:top w:val="none" w:sz="0" w:space="0" w:color="auto"/>
                    <w:left w:val="none" w:sz="0" w:space="0" w:color="auto"/>
                    <w:bottom w:val="none" w:sz="0" w:space="0" w:color="auto"/>
                    <w:right w:val="none" w:sz="0" w:space="0" w:color="auto"/>
                  </w:divBdr>
                </w:div>
                <w:div w:id="614944736">
                  <w:marLeft w:val="0"/>
                  <w:marRight w:val="0"/>
                  <w:marTop w:val="0"/>
                  <w:marBottom w:val="0"/>
                  <w:divBdr>
                    <w:top w:val="none" w:sz="0" w:space="0" w:color="auto"/>
                    <w:left w:val="none" w:sz="0" w:space="0" w:color="auto"/>
                    <w:bottom w:val="none" w:sz="0" w:space="0" w:color="auto"/>
                    <w:right w:val="none" w:sz="0" w:space="0" w:color="auto"/>
                  </w:divBdr>
                </w:div>
                <w:div w:id="1376345598">
                  <w:marLeft w:val="0"/>
                  <w:marRight w:val="0"/>
                  <w:marTop w:val="0"/>
                  <w:marBottom w:val="0"/>
                  <w:divBdr>
                    <w:top w:val="none" w:sz="0" w:space="0" w:color="auto"/>
                    <w:left w:val="none" w:sz="0" w:space="0" w:color="auto"/>
                    <w:bottom w:val="none" w:sz="0" w:space="0" w:color="auto"/>
                    <w:right w:val="none" w:sz="0" w:space="0" w:color="auto"/>
                  </w:divBdr>
                </w:div>
                <w:div w:id="1887134120">
                  <w:marLeft w:val="0"/>
                  <w:marRight w:val="0"/>
                  <w:marTop w:val="0"/>
                  <w:marBottom w:val="0"/>
                  <w:divBdr>
                    <w:top w:val="none" w:sz="0" w:space="0" w:color="auto"/>
                    <w:left w:val="none" w:sz="0" w:space="0" w:color="auto"/>
                    <w:bottom w:val="none" w:sz="0" w:space="0" w:color="auto"/>
                    <w:right w:val="none" w:sz="0" w:space="0" w:color="auto"/>
                  </w:divBdr>
                </w:div>
                <w:div w:id="50617134">
                  <w:marLeft w:val="0"/>
                  <w:marRight w:val="0"/>
                  <w:marTop w:val="0"/>
                  <w:marBottom w:val="0"/>
                  <w:divBdr>
                    <w:top w:val="none" w:sz="0" w:space="0" w:color="auto"/>
                    <w:left w:val="none" w:sz="0" w:space="0" w:color="auto"/>
                    <w:bottom w:val="none" w:sz="0" w:space="0" w:color="auto"/>
                    <w:right w:val="none" w:sz="0" w:space="0" w:color="auto"/>
                  </w:divBdr>
                </w:div>
                <w:div w:id="543099842">
                  <w:marLeft w:val="0"/>
                  <w:marRight w:val="0"/>
                  <w:marTop w:val="0"/>
                  <w:marBottom w:val="0"/>
                  <w:divBdr>
                    <w:top w:val="none" w:sz="0" w:space="0" w:color="auto"/>
                    <w:left w:val="none" w:sz="0" w:space="0" w:color="auto"/>
                    <w:bottom w:val="none" w:sz="0" w:space="0" w:color="auto"/>
                    <w:right w:val="none" w:sz="0" w:space="0" w:color="auto"/>
                  </w:divBdr>
                </w:div>
                <w:div w:id="269052579">
                  <w:marLeft w:val="0"/>
                  <w:marRight w:val="0"/>
                  <w:marTop w:val="0"/>
                  <w:marBottom w:val="0"/>
                  <w:divBdr>
                    <w:top w:val="none" w:sz="0" w:space="0" w:color="auto"/>
                    <w:left w:val="none" w:sz="0" w:space="0" w:color="auto"/>
                    <w:bottom w:val="none" w:sz="0" w:space="0" w:color="auto"/>
                    <w:right w:val="none" w:sz="0" w:space="0" w:color="auto"/>
                  </w:divBdr>
                </w:div>
                <w:div w:id="444931001">
                  <w:marLeft w:val="0"/>
                  <w:marRight w:val="0"/>
                  <w:marTop w:val="0"/>
                  <w:marBottom w:val="0"/>
                  <w:divBdr>
                    <w:top w:val="none" w:sz="0" w:space="0" w:color="auto"/>
                    <w:left w:val="none" w:sz="0" w:space="0" w:color="auto"/>
                    <w:bottom w:val="none" w:sz="0" w:space="0" w:color="auto"/>
                    <w:right w:val="none" w:sz="0" w:space="0" w:color="auto"/>
                  </w:divBdr>
                </w:div>
                <w:div w:id="1035615387">
                  <w:marLeft w:val="-150"/>
                  <w:marRight w:val="0"/>
                  <w:marTop w:val="0"/>
                  <w:marBottom w:val="0"/>
                  <w:divBdr>
                    <w:top w:val="none" w:sz="0" w:space="0" w:color="auto"/>
                    <w:left w:val="none" w:sz="0" w:space="0" w:color="auto"/>
                    <w:bottom w:val="none" w:sz="0" w:space="0" w:color="auto"/>
                    <w:right w:val="none" w:sz="0" w:space="0" w:color="auto"/>
                  </w:divBdr>
                  <w:divsChild>
                    <w:div w:id="698090381">
                      <w:marLeft w:val="0"/>
                      <w:marRight w:val="0"/>
                      <w:marTop w:val="0"/>
                      <w:marBottom w:val="0"/>
                      <w:divBdr>
                        <w:top w:val="none" w:sz="0" w:space="0" w:color="auto"/>
                        <w:left w:val="none" w:sz="0" w:space="0" w:color="auto"/>
                        <w:bottom w:val="none" w:sz="0" w:space="0" w:color="auto"/>
                        <w:right w:val="none" w:sz="0" w:space="0" w:color="auto"/>
                      </w:divBdr>
                    </w:div>
                    <w:div w:id="883906039">
                      <w:marLeft w:val="0"/>
                      <w:marRight w:val="0"/>
                      <w:marTop w:val="0"/>
                      <w:marBottom w:val="0"/>
                      <w:divBdr>
                        <w:top w:val="none" w:sz="0" w:space="0" w:color="auto"/>
                        <w:left w:val="none" w:sz="0" w:space="0" w:color="auto"/>
                        <w:bottom w:val="none" w:sz="0" w:space="0" w:color="auto"/>
                        <w:right w:val="none" w:sz="0" w:space="0" w:color="auto"/>
                      </w:divBdr>
                    </w:div>
                    <w:div w:id="2103331568">
                      <w:marLeft w:val="0"/>
                      <w:marRight w:val="0"/>
                      <w:marTop w:val="0"/>
                      <w:marBottom w:val="0"/>
                      <w:divBdr>
                        <w:top w:val="none" w:sz="0" w:space="0" w:color="auto"/>
                        <w:left w:val="none" w:sz="0" w:space="0" w:color="auto"/>
                        <w:bottom w:val="none" w:sz="0" w:space="0" w:color="auto"/>
                        <w:right w:val="none" w:sz="0" w:space="0" w:color="auto"/>
                      </w:divBdr>
                    </w:div>
                    <w:div w:id="2085370593">
                      <w:marLeft w:val="0"/>
                      <w:marRight w:val="0"/>
                      <w:marTop w:val="0"/>
                      <w:marBottom w:val="0"/>
                      <w:divBdr>
                        <w:top w:val="none" w:sz="0" w:space="0" w:color="auto"/>
                        <w:left w:val="none" w:sz="0" w:space="0" w:color="auto"/>
                        <w:bottom w:val="none" w:sz="0" w:space="0" w:color="auto"/>
                        <w:right w:val="none" w:sz="0" w:space="0" w:color="auto"/>
                      </w:divBdr>
                    </w:div>
                    <w:div w:id="1346711834">
                      <w:marLeft w:val="0"/>
                      <w:marRight w:val="0"/>
                      <w:marTop w:val="0"/>
                      <w:marBottom w:val="0"/>
                      <w:divBdr>
                        <w:top w:val="none" w:sz="0" w:space="0" w:color="auto"/>
                        <w:left w:val="none" w:sz="0" w:space="0" w:color="auto"/>
                        <w:bottom w:val="none" w:sz="0" w:space="0" w:color="auto"/>
                        <w:right w:val="none" w:sz="0" w:space="0" w:color="auto"/>
                      </w:divBdr>
                    </w:div>
                    <w:div w:id="1076439256">
                      <w:marLeft w:val="0"/>
                      <w:marRight w:val="0"/>
                      <w:marTop w:val="0"/>
                      <w:marBottom w:val="0"/>
                      <w:divBdr>
                        <w:top w:val="none" w:sz="0" w:space="0" w:color="auto"/>
                        <w:left w:val="none" w:sz="0" w:space="0" w:color="auto"/>
                        <w:bottom w:val="none" w:sz="0" w:space="0" w:color="auto"/>
                        <w:right w:val="none" w:sz="0" w:space="0" w:color="auto"/>
                      </w:divBdr>
                    </w:div>
                    <w:div w:id="1896769973">
                      <w:marLeft w:val="0"/>
                      <w:marRight w:val="0"/>
                      <w:marTop w:val="0"/>
                      <w:marBottom w:val="0"/>
                      <w:divBdr>
                        <w:top w:val="none" w:sz="0" w:space="0" w:color="auto"/>
                        <w:left w:val="none" w:sz="0" w:space="0" w:color="auto"/>
                        <w:bottom w:val="none" w:sz="0" w:space="0" w:color="auto"/>
                        <w:right w:val="none" w:sz="0" w:space="0" w:color="auto"/>
                      </w:divBdr>
                    </w:div>
                    <w:div w:id="1515803934">
                      <w:marLeft w:val="0"/>
                      <w:marRight w:val="0"/>
                      <w:marTop w:val="0"/>
                      <w:marBottom w:val="0"/>
                      <w:divBdr>
                        <w:top w:val="none" w:sz="0" w:space="0" w:color="auto"/>
                        <w:left w:val="none" w:sz="0" w:space="0" w:color="auto"/>
                        <w:bottom w:val="none" w:sz="0" w:space="0" w:color="auto"/>
                        <w:right w:val="none" w:sz="0" w:space="0" w:color="auto"/>
                      </w:divBdr>
                    </w:div>
                    <w:div w:id="2121098502">
                      <w:marLeft w:val="0"/>
                      <w:marRight w:val="0"/>
                      <w:marTop w:val="0"/>
                      <w:marBottom w:val="0"/>
                      <w:divBdr>
                        <w:top w:val="none" w:sz="0" w:space="0" w:color="auto"/>
                        <w:left w:val="none" w:sz="0" w:space="0" w:color="auto"/>
                        <w:bottom w:val="none" w:sz="0" w:space="0" w:color="auto"/>
                        <w:right w:val="none" w:sz="0" w:space="0" w:color="auto"/>
                      </w:divBdr>
                    </w:div>
                    <w:div w:id="1254900624">
                      <w:marLeft w:val="0"/>
                      <w:marRight w:val="0"/>
                      <w:marTop w:val="0"/>
                      <w:marBottom w:val="0"/>
                      <w:divBdr>
                        <w:top w:val="none" w:sz="0" w:space="0" w:color="auto"/>
                        <w:left w:val="none" w:sz="0" w:space="0" w:color="auto"/>
                        <w:bottom w:val="none" w:sz="0" w:space="0" w:color="auto"/>
                        <w:right w:val="none" w:sz="0" w:space="0" w:color="auto"/>
                      </w:divBdr>
                    </w:div>
                    <w:div w:id="409691016">
                      <w:marLeft w:val="0"/>
                      <w:marRight w:val="0"/>
                      <w:marTop w:val="0"/>
                      <w:marBottom w:val="0"/>
                      <w:divBdr>
                        <w:top w:val="none" w:sz="0" w:space="0" w:color="auto"/>
                        <w:left w:val="none" w:sz="0" w:space="0" w:color="auto"/>
                        <w:bottom w:val="none" w:sz="0" w:space="0" w:color="auto"/>
                        <w:right w:val="none" w:sz="0" w:space="0" w:color="auto"/>
                      </w:divBdr>
                    </w:div>
                    <w:div w:id="92097390">
                      <w:marLeft w:val="0"/>
                      <w:marRight w:val="0"/>
                      <w:marTop w:val="0"/>
                      <w:marBottom w:val="0"/>
                      <w:divBdr>
                        <w:top w:val="none" w:sz="0" w:space="0" w:color="auto"/>
                        <w:left w:val="none" w:sz="0" w:space="0" w:color="auto"/>
                        <w:bottom w:val="none" w:sz="0" w:space="0" w:color="auto"/>
                        <w:right w:val="none" w:sz="0" w:space="0" w:color="auto"/>
                      </w:divBdr>
                    </w:div>
                    <w:div w:id="1636179167">
                      <w:marLeft w:val="0"/>
                      <w:marRight w:val="0"/>
                      <w:marTop w:val="0"/>
                      <w:marBottom w:val="0"/>
                      <w:divBdr>
                        <w:top w:val="none" w:sz="0" w:space="0" w:color="auto"/>
                        <w:left w:val="none" w:sz="0" w:space="0" w:color="auto"/>
                        <w:bottom w:val="none" w:sz="0" w:space="0" w:color="auto"/>
                        <w:right w:val="none" w:sz="0" w:space="0" w:color="auto"/>
                      </w:divBdr>
                    </w:div>
                    <w:div w:id="961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05242">
          <w:marLeft w:val="0"/>
          <w:marRight w:val="0"/>
          <w:marTop w:val="0"/>
          <w:marBottom w:val="0"/>
          <w:divBdr>
            <w:top w:val="none" w:sz="0" w:space="0" w:color="auto"/>
            <w:left w:val="none" w:sz="0" w:space="0" w:color="auto"/>
            <w:bottom w:val="none" w:sz="0" w:space="0" w:color="auto"/>
            <w:right w:val="none" w:sz="0" w:space="0" w:color="auto"/>
          </w:divBdr>
          <w:divsChild>
            <w:div w:id="405498086">
              <w:marLeft w:val="0"/>
              <w:marRight w:val="0"/>
              <w:marTop w:val="0"/>
              <w:marBottom w:val="0"/>
              <w:divBdr>
                <w:top w:val="none" w:sz="0" w:space="0" w:color="auto"/>
                <w:left w:val="none" w:sz="0" w:space="0" w:color="auto"/>
                <w:bottom w:val="none" w:sz="0" w:space="0" w:color="auto"/>
                <w:right w:val="none" w:sz="0" w:space="0" w:color="auto"/>
              </w:divBdr>
              <w:divsChild>
                <w:div w:id="75716091">
                  <w:marLeft w:val="0"/>
                  <w:marRight w:val="0"/>
                  <w:marTop w:val="0"/>
                  <w:marBottom w:val="0"/>
                  <w:divBdr>
                    <w:top w:val="none" w:sz="0" w:space="0" w:color="auto"/>
                    <w:left w:val="none" w:sz="0" w:space="0" w:color="auto"/>
                    <w:bottom w:val="none" w:sz="0" w:space="0" w:color="auto"/>
                    <w:right w:val="none" w:sz="0" w:space="0" w:color="auto"/>
                  </w:divBdr>
                </w:div>
                <w:div w:id="768429819">
                  <w:marLeft w:val="0"/>
                  <w:marRight w:val="0"/>
                  <w:marTop w:val="0"/>
                  <w:marBottom w:val="0"/>
                  <w:divBdr>
                    <w:top w:val="none" w:sz="0" w:space="0" w:color="auto"/>
                    <w:left w:val="none" w:sz="0" w:space="0" w:color="auto"/>
                    <w:bottom w:val="none" w:sz="0" w:space="0" w:color="auto"/>
                    <w:right w:val="none" w:sz="0" w:space="0" w:color="auto"/>
                  </w:divBdr>
                </w:div>
                <w:div w:id="446198537">
                  <w:marLeft w:val="0"/>
                  <w:marRight w:val="0"/>
                  <w:marTop w:val="0"/>
                  <w:marBottom w:val="0"/>
                  <w:divBdr>
                    <w:top w:val="none" w:sz="0" w:space="0" w:color="auto"/>
                    <w:left w:val="none" w:sz="0" w:space="0" w:color="auto"/>
                    <w:bottom w:val="none" w:sz="0" w:space="0" w:color="auto"/>
                    <w:right w:val="none" w:sz="0" w:space="0" w:color="auto"/>
                  </w:divBdr>
                </w:div>
                <w:div w:id="1352029241">
                  <w:marLeft w:val="0"/>
                  <w:marRight w:val="0"/>
                  <w:marTop w:val="0"/>
                  <w:marBottom w:val="0"/>
                  <w:divBdr>
                    <w:top w:val="none" w:sz="0" w:space="0" w:color="auto"/>
                    <w:left w:val="none" w:sz="0" w:space="0" w:color="auto"/>
                    <w:bottom w:val="none" w:sz="0" w:space="0" w:color="auto"/>
                    <w:right w:val="none" w:sz="0" w:space="0" w:color="auto"/>
                  </w:divBdr>
                </w:div>
                <w:div w:id="906309434">
                  <w:marLeft w:val="0"/>
                  <w:marRight w:val="0"/>
                  <w:marTop w:val="0"/>
                  <w:marBottom w:val="0"/>
                  <w:divBdr>
                    <w:top w:val="none" w:sz="0" w:space="0" w:color="auto"/>
                    <w:left w:val="none" w:sz="0" w:space="0" w:color="auto"/>
                    <w:bottom w:val="none" w:sz="0" w:space="0" w:color="auto"/>
                    <w:right w:val="none" w:sz="0" w:space="0" w:color="auto"/>
                  </w:divBdr>
                </w:div>
                <w:div w:id="1526871050">
                  <w:marLeft w:val="0"/>
                  <w:marRight w:val="0"/>
                  <w:marTop w:val="0"/>
                  <w:marBottom w:val="0"/>
                  <w:divBdr>
                    <w:top w:val="none" w:sz="0" w:space="0" w:color="auto"/>
                    <w:left w:val="none" w:sz="0" w:space="0" w:color="auto"/>
                    <w:bottom w:val="none" w:sz="0" w:space="0" w:color="auto"/>
                    <w:right w:val="none" w:sz="0" w:space="0" w:color="auto"/>
                  </w:divBdr>
                </w:div>
                <w:div w:id="1935287617">
                  <w:marLeft w:val="0"/>
                  <w:marRight w:val="0"/>
                  <w:marTop w:val="0"/>
                  <w:marBottom w:val="0"/>
                  <w:divBdr>
                    <w:top w:val="none" w:sz="0" w:space="0" w:color="auto"/>
                    <w:left w:val="none" w:sz="0" w:space="0" w:color="auto"/>
                    <w:bottom w:val="none" w:sz="0" w:space="0" w:color="auto"/>
                    <w:right w:val="none" w:sz="0" w:space="0" w:color="auto"/>
                  </w:divBdr>
                </w:div>
                <w:div w:id="1028681542">
                  <w:marLeft w:val="0"/>
                  <w:marRight w:val="0"/>
                  <w:marTop w:val="0"/>
                  <w:marBottom w:val="0"/>
                  <w:divBdr>
                    <w:top w:val="none" w:sz="0" w:space="0" w:color="auto"/>
                    <w:left w:val="none" w:sz="0" w:space="0" w:color="auto"/>
                    <w:bottom w:val="none" w:sz="0" w:space="0" w:color="auto"/>
                    <w:right w:val="none" w:sz="0" w:space="0" w:color="auto"/>
                  </w:divBdr>
                </w:div>
                <w:div w:id="1728065626">
                  <w:marLeft w:val="0"/>
                  <w:marRight w:val="0"/>
                  <w:marTop w:val="0"/>
                  <w:marBottom w:val="0"/>
                  <w:divBdr>
                    <w:top w:val="none" w:sz="0" w:space="0" w:color="auto"/>
                    <w:left w:val="none" w:sz="0" w:space="0" w:color="auto"/>
                    <w:bottom w:val="none" w:sz="0" w:space="0" w:color="auto"/>
                    <w:right w:val="none" w:sz="0" w:space="0" w:color="auto"/>
                  </w:divBdr>
                </w:div>
                <w:div w:id="82730349">
                  <w:marLeft w:val="0"/>
                  <w:marRight w:val="0"/>
                  <w:marTop w:val="0"/>
                  <w:marBottom w:val="0"/>
                  <w:divBdr>
                    <w:top w:val="none" w:sz="0" w:space="0" w:color="auto"/>
                    <w:left w:val="none" w:sz="0" w:space="0" w:color="auto"/>
                    <w:bottom w:val="none" w:sz="0" w:space="0" w:color="auto"/>
                    <w:right w:val="none" w:sz="0" w:space="0" w:color="auto"/>
                  </w:divBdr>
                </w:div>
                <w:div w:id="1008757328">
                  <w:marLeft w:val="0"/>
                  <w:marRight w:val="0"/>
                  <w:marTop w:val="0"/>
                  <w:marBottom w:val="0"/>
                  <w:divBdr>
                    <w:top w:val="none" w:sz="0" w:space="0" w:color="auto"/>
                    <w:left w:val="none" w:sz="0" w:space="0" w:color="auto"/>
                    <w:bottom w:val="none" w:sz="0" w:space="0" w:color="auto"/>
                    <w:right w:val="none" w:sz="0" w:space="0" w:color="auto"/>
                  </w:divBdr>
                </w:div>
                <w:div w:id="569191393">
                  <w:marLeft w:val="0"/>
                  <w:marRight w:val="0"/>
                  <w:marTop w:val="0"/>
                  <w:marBottom w:val="0"/>
                  <w:divBdr>
                    <w:top w:val="none" w:sz="0" w:space="0" w:color="auto"/>
                    <w:left w:val="none" w:sz="0" w:space="0" w:color="auto"/>
                    <w:bottom w:val="none" w:sz="0" w:space="0" w:color="auto"/>
                    <w:right w:val="none" w:sz="0" w:space="0" w:color="auto"/>
                  </w:divBdr>
                </w:div>
                <w:div w:id="1934432897">
                  <w:marLeft w:val="0"/>
                  <w:marRight w:val="0"/>
                  <w:marTop w:val="0"/>
                  <w:marBottom w:val="0"/>
                  <w:divBdr>
                    <w:top w:val="none" w:sz="0" w:space="0" w:color="auto"/>
                    <w:left w:val="none" w:sz="0" w:space="0" w:color="auto"/>
                    <w:bottom w:val="none" w:sz="0" w:space="0" w:color="auto"/>
                    <w:right w:val="none" w:sz="0" w:space="0" w:color="auto"/>
                  </w:divBdr>
                </w:div>
                <w:div w:id="1570077014">
                  <w:marLeft w:val="-150"/>
                  <w:marRight w:val="0"/>
                  <w:marTop w:val="0"/>
                  <w:marBottom w:val="0"/>
                  <w:divBdr>
                    <w:top w:val="none" w:sz="0" w:space="0" w:color="auto"/>
                    <w:left w:val="none" w:sz="0" w:space="0" w:color="auto"/>
                    <w:bottom w:val="none" w:sz="0" w:space="0" w:color="auto"/>
                    <w:right w:val="none" w:sz="0" w:space="0" w:color="auto"/>
                  </w:divBdr>
                  <w:divsChild>
                    <w:div w:id="1280065477">
                      <w:marLeft w:val="0"/>
                      <w:marRight w:val="0"/>
                      <w:marTop w:val="0"/>
                      <w:marBottom w:val="0"/>
                      <w:divBdr>
                        <w:top w:val="none" w:sz="0" w:space="0" w:color="auto"/>
                        <w:left w:val="none" w:sz="0" w:space="0" w:color="auto"/>
                        <w:bottom w:val="none" w:sz="0" w:space="0" w:color="auto"/>
                        <w:right w:val="none" w:sz="0" w:space="0" w:color="auto"/>
                      </w:divBdr>
                    </w:div>
                    <w:div w:id="125899320">
                      <w:marLeft w:val="0"/>
                      <w:marRight w:val="0"/>
                      <w:marTop w:val="0"/>
                      <w:marBottom w:val="0"/>
                      <w:divBdr>
                        <w:top w:val="none" w:sz="0" w:space="0" w:color="auto"/>
                        <w:left w:val="none" w:sz="0" w:space="0" w:color="auto"/>
                        <w:bottom w:val="none" w:sz="0" w:space="0" w:color="auto"/>
                        <w:right w:val="none" w:sz="0" w:space="0" w:color="auto"/>
                      </w:divBdr>
                    </w:div>
                    <w:div w:id="1950502699">
                      <w:marLeft w:val="0"/>
                      <w:marRight w:val="0"/>
                      <w:marTop w:val="0"/>
                      <w:marBottom w:val="0"/>
                      <w:divBdr>
                        <w:top w:val="none" w:sz="0" w:space="0" w:color="auto"/>
                        <w:left w:val="none" w:sz="0" w:space="0" w:color="auto"/>
                        <w:bottom w:val="none" w:sz="0" w:space="0" w:color="auto"/>
                        <w:right w:val="none" w:sz="0" w:space="0" w:color="auto"/>
                      </w:divBdr>
                    </w:div>
                    <w:div w:id="1060245475">
                      <w:marLeft w:val="0"/>
                      <w:marRight w:val="0"/>
                      <w:marTop w:val="0"/>
                      <w:marBottom w:val="0"/>
                      <w:divBdr>
                        <w:top w:val="none" w:sz="0" w:space="0" w:color="auto"/>
                        <w:left w:val="none" w:sz="0" w:space="0" w:color="auto"/>
                        <w:bottom w:val="none" w:sz="0" w:space="0" w:color="auto"/>
                        <w:right w:val="none" w:sz="0" w:space="0" w:color="auto"/>
                      </w:divBdr>
                    </w:div>
                    <w:div w:id="181407206">
                      <w:marLeft w:val="0"/>
                      <w:marRight w:val="0"/>
                      <w:marTop w:val="0"/>
                      <w:marBottom w:val="0"/>
                      <w:divBdr>
                        <w:top w:val="none" w:sz="0" w:space="0" w:color="auto"/>
                        <w:left w:val="none" w:sz="0" w:space="0" w:color="auto"/>
                        <w:bottom w:val="none" w:sz="0" w:space="0" w:color="auto"/>
                        <w:right w:val="none" w:sz="0" w:space="0" w:color="auto"/>
                      </w:divBdr>
                    </w:div>
                    <w:div w:id="1170680189">
                      <w:marLeft w:val="0"/>
                      <w:marRight w:val="0"/>
                      <w:marTop w:val="0"/>
                      <w:marBottom w:val="0"/>
                      <w:divBdr>
                        <w:top w:val="none" w:sz="0" w:space="0" w:color="auto"/>
                        <w:left w:val="none" w:sz="0" w:space="0" w:color="auto"/>
                        <w:bottom w:val="none" w:sz="0" w:space="0" w:color="auto"/>
                        <w:right w:val="none" w:sz="0" w:space="0" w:color="auto"/>
                      </w:divBdr>
                    </w:div>
                    <w:div w:id="905380105">
                      <w:marLeft w:val="0"/>
                      <w:marRight w:val="0"/>
                      <w:marTop w:val="0"/>
                      <w:marBottom w:val="0"/>
                      <w:divBdr>
                        <w:top w:val="none" w:sz="0" w:space="0" w:color="auto"/>
                        <w:left w:val="none" w:sz="0" w:space="0" w:color="auto"/>
                        <w:bottom w:val="none" w:sz="0" w:space="0" w:color="auto"/>
                        <w:right w:val="none" w:sz="0" w:space="0" w:color="auto"/>
                      </w:divBdr>
                    </w:div>
                    <w:div w:id="940989147">
                      <w:marLeft w:val="0"/>
                      <w:marRight w:val="0"/>
                      <w:marTop w:val="0"/>
                      <w:marBottom w:val="0"/>
                      <w:divBdr>
                        <w:top w:val="none" w:sz="0" w:space="0" w:color="auto"/>
                        <w:left w:val="none" w:sz="0" w:space="0" w:color="auto"/>
                        <w:bottom w:val="none" w:sz="0" w:space="0" w:color="auto"/>
                        <w:right w:val="none" w:sz="0" w:space="0" w:color="auto"/>
                      </w:divBdr>
                    </w:div>
                    <w:div w:id="379213187">
                      <w:marLeft w:val="0"/>
                      <w:marRight w:val="0"/>
                      <w:marTop w:val="0"/>
                      <w:marBottom w:val="0"/>
                      <w:divBdr>
                        <w:top w:val="none" w:sz="0" w:space="0" w:color="auto"/>
                        <w:left w:val="none" w:sz="0" w:space="0" w:color="auto"/>
                        <w:bottom w:val="none" w:sz="0" w:space="0" w:color="auto"/>
                        <w:right w:val="none" w:sz="0" w:space="0" w:color="auto"/>
                      </w:divBdr>
                    </w:div>
                    <w:div w:id="629476601">
                      <w:marLeft w:val="0"/>
                      <w:marRight w:val="0"/>
                      <w:marTop w:val="0"/>
                      <w:marBottom w:val="0"/>
                      <w:divBdr>
                        <w:top w:val="none" w:sz="0" w:space="0" w:color="auto"/>
                        <w:left w:val="none" w:sz="0" w:space="0" w:color="auto"/>
                        <w:bottom w:val="none" w:sz="0" w:space="0" w:color="auto"/>
                        <w:right w:val="none" w:sz="0" w:space="0" w:color="auto"/>
                      </w:divBdr>
                    </w:div>
                    <w:div w:id="760952992">
                      <w:marLeft w:val="0"/>
                      <w:marRight w:val="0"/>
                      <w:marTop w:val="0"/>
                      <w:marBottom w:val="0"/>
                      <w:divBdr>
                        <w:top w:val="none" w:sz="0" w:space="0" w:color="auto"/>
                        <w:left w:val="none" w:sz="0" w:space="0" w:color="auto"/>
                        <w:bottom w:val="none" w:sz="0" w:space="0" w:color="auto"/>
                        <w:right w:val="none" w:sz="0" w:space="0" w:color="auto"/>
                      </w:divBdr>
                    </w:div>
                    <w:div w:id="2004434776">
                      <w:marLeft w:val="0"/>
                      <w:marRight w:val="0"/>
                      <w:marTop w:val="0"/>
                      <w:marBottom w:val="0"/>
                      <w:divBdr>
                        <w:top w:val="none" w:sz="0" w:space="0" w:color="auto"/>
                        <w:left w:val="none" w:sz="0" w:space="0" w:color="auto"/>
                        <w:bottom w:val="none" w:sz="0" w:space="0" w:color="auto"/>
                        <w:right w:val="none" w:sz="0" w:space="0" w:color="auto"/>
                      </w:divBdr>
                    </w:div>
                    <w:div w:id="8072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2974">
          <w:marLeft w:val="0"/>
          <w:marRight w:val="0"/>
          <w:marTop w:val="0"/>
          <w:marBottom w:val="0"/>
          <w:divBdr>
            <w:top w:val="none" w:sz="0" w:space="0" w:color="auto"/>
            <w:left w:val="none" w:sz="0" w:space="0" w:color="auto"/>
            <w:bottom w:val="none" w:sz="0" w:space="0" w:color="auto"/>
            <w:right w:val="none" w:sz="0" w:space="0" w:color="auto"/>
          </w:divBdr>
          <w:divsChild>
            <w:div w:id="947128844">
              <w:marLeft w:val="0"/>
              <w:marRight w:val="0"/>
              <w:marTop w:val="0"/>
              <w:marBottom w:val="0"/>
              <w:divBdr>
                <w:top w:val="none" w:sz="0" w:space="0" w:color="auto"/>
                <w:left w:val="none" w:sz="0" w:space="0" w:color="auto"/>
                <w:bottom w:val="none" w:sz="0" w:space="0" w:color="auto"/>
                <w:right w:val="none" w:sz="0" w:space="0" w:color="auto"/>
              </w:divBdr>
              <w:divsChild>
                <w:div w:id="984626001">
                  <w:marLeft w:val="0"/>
                  <w:marRight w:val="0"/>
                  <w:marTop w:val="0"/>
                  <w:marBottom w:val="0"/>
                  <w:divBdr>
                    <w:top w:val="none" w:sz="0" w:space="0" w:color="auto"/>
                    <w:left w:val="none" w:sz="0" w:space="0" w:color="auto"/>
                    <w:bottom w:val="none" w:sz="0" w:space="0" w:color="auto"/>
                    <w:right w:val="none" w:sz="0" w:space="0" w:color="auto"/>
                  </w:divBdr>
                </w:div>
                <w:div w:id="1059935525">
                  <w:marLeft w:val="0"/>
                  <w:marRight w:val="0"/>
                  <w:marTop w:val="0"/>
                  <w:marBottom w:val="0"/>
                  <w:divBdr>
                    <w:top w:val="none" w:sz="0" w:space="0" w:color="auto"/>
                    <w:left w:val="none" w:sz="0" w:space="0" w:color="auto"/>
                    <w:bottom w:val="none" w:sz="0" w:space="0" w:color="auto"/>
                    <w:right w:val="none" w:sz="0" w:space="0" w:color="auto"/>
                  </w:divBdr>
                </w:div>
                <w:div w:id="386300000">
                  <w:marLeft w:val="0"/>
                  <w:marRight w:val="0"/>
                  <w:marTop w:val="0"/>
                  <w:marBottom w:val="0"/>
                  <w:divBdr>
                    <w:top w:val="none" w:sz="0" w:space="0" w:color="auto"/>
                    <w:left w:val="none" w:sz="0" w:space="0" w:color="auto"/>
                    <w:bottom w:val="none" w:sz="0" w:space="0" w:color="auto"/>
                    <w:right w:val="none" w:sz="0" w:space="0" w:color="auto"/>
                  </w:divBdr>
                </w:div>
                <w:div w:id="634411082">
                  <w:marLeft w:val="0"/>
                  <w:marRight w:val="0"/>
                  <w:marTop w:val="0"/>
                  <w:marBottom w:val="0"/>
                  <w:divBdr>
                    <w:top w:val="none" w:sz="0" w:space="0" w:color="auto"/>
                    <w:left w:val="none" w:sz="0" w:space="0" w:color="auto"/>
                    <w:bottom w:val="none" w:sz="0" w:space="0" w:color="auto"/>
                    <w:right w:val="none" w:sz="0" w:space="0" w:color="auto"/>
                  </w:divBdr>
                </w:div>
                <w:div w:id="635834569">
                  <w:marLeft w:val="0"/>
                  <w:marRight w:val="0"/>
                  <w:marTop w:val="0"/>
                  <w:marBottom w:val="0"/>
                  <w:divBdr>
                    <w:top w:val="none" w:sz="0" w:space="0" w:color="auto"/>
                    <w:left w:val="none" w:sz="0" w:space="0" w:color="auto"/>
                    <w:bottom w:val="none" w:sz="0" w:space="0" w:color="auto"/>
                    <w:right w:val="none" w:sz="0" w:space="0" w:color="auto"/>
                  </w:divBdr>
                </w:div>
                <w:div w:id="232081035">
                  <w:marLeft w:val="0"/>
                  <w:marRight w:val="0"/>
                  <w:marTop w:val="0"/>
                  <w:marBottom w:val="0"/>
                  <w:divBdr>
                    <w:top w:val="none" w:sz="0" w:space="0" w:color="auto"/>
                    <w:left w:val="none" w:sz="0" w:space="0" w:color="auto"/>
                    <w:bottom w:val="none" w:sz="0" w:space="0" w:color="auto"/>
                    <w:right w:val="none" w:sz="0" w:space="0" w:color="auto"/>
                  </w:divBdr>
                </w:div>
                <w:div w:id="1591505698">
                  <w:marLeft w:val="0"/>
                  <w:marRight w:val="0"/>
                  <w:marTop w:val="0"/>
                  <w:marBottom w:val="0"/>
                  <w:divBdr>
                    <w:top w:val="none" w:sz="0" w:space="0" w:color="auto"/>
                    <w:left w:val="none" w:sz="0" w:space="0" w:color="auto"/>
                    <w:bottom w:val="none" w:sz="0" w:space="0" w:color="auto"/>
                    <w:right w:val="none" w:sz="0" w:space="0" w:color="auto"/>
                  </w:divBdr>
                </w:div>
                <w:div w:id="348026892">
                  <w:marLeft w:val="0"/>
                  <w:marRight w:val="0"/>
                  <w:marTop w:val="0"/>
                  <w:marBottom w:val="0"/>
                  <w:divBdr>
                    <w:top w:val="none" w:sz="0" w:space="0" w:color="auto"/>
                    <w:left w:val="none" w:sz="0" w:space="0" w:color="auto"/>
                    <w:bottom w:val="none" w:sz="0" w:space="0" w:color="auto"/>
                    <w:right w:val="none" w:sz="0" w:space="0" w:color="auto"/>
                  </w:divBdr>
                </w:div>
                <w:div w:id="80567718">
                  <w:marLeft w:val="-150"/>
                  <w:marRight w:val="0"/>
                  <w:marTop w:val="0"/>
                  <w:marBottom w:val="0"/>
                  <w:divBdr>
                    <w:top w:val="none" w:sz="0" w:space="0" w:color="auto"/>
                    <w:left w:val="none" w:sz="0" w:space="0" w:color="auto"/>
                    <w:bottom w:val="none" w:sz="0" w:space="0" w:color="auto"/>
                    <w:right w:val="none" w:sz="0" w:space="0" w:color="auto"/>
                  </w:divBdr>
                  <w:divsChild>
                    <w:div w:id="94983405">
                      <w:marLeft w:val="0"/>
                      <w:marRight w:val="0"/>
                      <w:marTop w:val="0"/>
                      <w:marBottom w:val="0"/>
                      <w:divBdr>
                        <w:top w:val="none" w:sz="0" w:space="0" w:color="auto"/>
                        <w:left w:val="none" w:sz="0" w:space="0" w:color="auto"/>
                        <w:bottom w:val="none" w:sz="0" w:space="0" w:color="auto"/>
                        <w:right w:val="none" w:sz="0" w:space="0" w:color="auto"/>
                      </w:divBdr>
                    </w:div>
                    <w:div w:id="705181804">
                      <w:marLeft w:val="0"/>
                      <w:marRight w:val="0"/>
                      <w:marTop w:val="0"/>
                      <w:marBottom w:val="0"/>
                      <w:divBdr>
                        <w:top w:val="none" w:sz="0" w:space="0" w:color="auto"/>
                        <w:left w:val="none" w:sz="0" w:space="0" w:color="auto"/>
                        <w:bottom w:val="none" w:sz="0" w:space="0" w:color="auto"/>
                        <w:right w:val="none" w:sz="0" w:space="0" w:color="auto"/>
                      </w:divBdr>
                    </w:div>
                    <w:div w:id="712652046">
                      <w:marLeft w:val="0"/>
                      <w:marRight w:val="0"/>
                      <w:marTop w:val="0"/>
                      <w:marBottom w:val="0"/>
                      <w:divBdr>
                        <w:top w:val="none" w:sz="0" w:space="0" w:color="auto"/>
                        <w:left w:val="none" w:sz="0" w:space="0" w:color="auto"/>
                        <w:bottom w:val="none" w:sz="0" w:space="0" w:color="auto"/>
                        <w:right w:val="none" w:sz="0" w:space="0" w:color="auto"/>
                      </w:divBdr>
                    </w:div>
                    <w:div w:id="1881552151">
                      <w:marLeft w:val="0"/>
                      <w:marRight w:val="0"/>
                      <w:marTop w:val="0"/>
                      <w:marBottom w:val="0"/>
                      <w:divBdr>
                        <w:top w:val="none" w:sz="0" w:space="0" w:color="auto"/>
                        <w:left w:val="none" w:sz="0" w:space="0" w:color="auto"/>
                        <w:bottom w:val="none" w:sz="0" w:space="0" w:color="auto"/>
                        <w:right w:val="none" w:sz="0" w:space="0" w:color="auto"/>
                      </w:divBdr>
                    </w:div>
                    <w:div w:id="1510944619">
                      <w:marLeft w:val="0"/>
                      <w:marRight w:val="0"/>
                      <w:marTop w:val="0"/>
                      <w:marBottom w:val="0"/>
                      <w:divBdr>
                        <w:top w:val="none" w:sz="0" w:space="0" w:color="auto"/>
                        <w:left w:val="none" w:sz="0" w:space="0" w:color="auto"/>
                        <w:bottom w:val="none" w:sz="0" w:space="0" w:color="auto"/>
                        <w:right w:val="none" w:sz="0" w:space="0" w:color="auto"/>
                      </w:divBdr>
                    </w:div>
                    <w:div w:id="1016541336">
                      <w:marLeft w:val="0"/>
                      <w:marRight w:val="0"/>
                      <w:marTop w:val="0"/>
                      <w:marBottom w:val="0"/>
                      <w:divBdr>
                        <w:top w:val="none" w:sz="0" w:space="0" w:color="auto"/>
                        <w:left w:val="none" w:sz="0" w:space="0" w:color="auto"/>
                        <w:bottom w:val="none" w:sz="0" w:space="0" w:color="auto"/>
                        <w:right w:val="none" w:sz="0" w:space="0" w:color="auto"/>
                      </w:divBdr>
                    </w:div>
                    <w:div w:id="1292129313">
                      <w:marLeft w:val="0"/>
                      <w:marRight w:val="0"/>
                      <w:marTop w:val="0"/>
                      <w:marBottom w:val="0"/>
                      <w:divBdr>
                        <w:top w:val="none" w:sz="0" w:space="0" w:color="auto"/>
                        <w:left w:val="none" w:sz="0" w:space="0" w:color="auto"/>
                        <w:bottom w:val="none" w:sz="0" w:space="0" w:color="auto"/>
                        <w:right w:val="none" w:sz="0" w:space="0" w:color="auto"/>
                      </w:divBdr>
                    </w:div>
                    <w:div w:id="6647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blog/open-source-java-projects/" TargetMode="External"/><Relationship Id="rId13" Type="http://schemas.openxmlformats.org/officeDocument/2006/relationships/image" Target="media/image2.jpeg"/><Relationship Id="rId18" Type="http://schemas.openxmlformats.org/officeDocument/2006/relationships/hyperlink" Target="http://tomcat.apach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world.com/article/2142107/spring-framework/open-source-java-projects-spring-integration.html" TargetMode="External"/><Relationship Id="rId7" Type="http://schemas.openxmlformats.org/officeDocument/2006/relationships/hyperlink" Target="http://www.amazon.cn/gp/product/B001130JN8/ref=as_li_qf_sp_asin_il_tl?ie=UTF8&amp;tag=importnew-23&amp;linkCode=as2&amp;camp=536&amp;creative=3200&amp;creativeASIN=B001130JN8" TargetMode="External"/><Relationship Id="rId12" Type="http://schemas.openxmlformats.org/officeDocument/2006/relationships/hyperlink" Target="http://www.javaworld.com/article/2077708/core-java/the-java-enclosing-class-as-an-implementation-of-the-builder-pattern.html" TargetMode="External"/><Relationship Id="rId17" Type="http://schemas.openxmlformats.org/officeDocument/2006/relationships/hyperlink" Target="http://images.techhive.com/assets/2014/04/04/jw-osjp-spring-integration-example-src.zi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javaworld.com/blog/open-source-java-projects/" TargetMode="External"/><Relationship Id="rId1" Type="http://schemas.openxmlformats.org/officeDocument/2006/relationships/numbering" Target="numbering.xml"/><Relationship Id="rId6" Type="http://schemas.openxmlformats.org/officeDocument/2006/relationships/hyperlink" Target="http://www.javaworld.com/article/2071914/excellent-explanation-of-dependency-%20injection--inversion-of-control-.html" TargetMode="External"/><Relationship Id="rId11" Type="http://schemas.openxmlformats.org/officeDocument/2006/relationships/hyperlink" Target="http://docs.spring.io/spring-integration/docs/latest-ga/api/" TargetMode="External"/><Relationship Id="rId24" Type="http://schemas.openxmlformats.org/officeDocument/2006/relationships/hyperlink" Target="http://www.importnew.com/16538.html" TargetMode="External"/><Relationship Id="rId5" Type="http://schemas.openxmlformats.org/officeDocument/2006/relationships/hyperlink" Target="http://vdisk.weibo.com/s/zaPQt9WypmpAY" TargetMode="External"/><Relationship Id="rId15" Type="http://schemas.openxmlformats.org/officeDocument/2006/relationships/hyperlink" Target="http://activemq.apache.org/" TargetMode="External"/><Relationship Id="rId23" Type="http://schemas.openxmlformats.org/officeDocument/2006/relationships/hyperlink" Target="http://www.importnew.com/author/qiaoyongqi" TargetMode="External"/><Relationship Id="rId10" Type="http://schemas.openxmlformats.org/officeDocument/2006/relationships/image" Target="media/image1.png"/><Relationship Id="rId19" Type="http://schemas.openxmlformats.org/officeDocument/2006/relationships/hyperlink" Target="http://activemq.apache.org/" TargetMode="External"/><Relationship Id="rId4" Type="http://schemas.openxmlformats.org/officeDocument/2006/relationships/webSettings" Target="webSettings.xml"/><Relationship Id="rId9" Type="http://schemas.openxmlformats.org/officeDocument/2006/relationships/hyperlink" Target="http://jbcdn2.b0.upaiyun.com/2015/07/6bafe2bb51838bf57d6bc856ebcb0821.png" TargetMode="External"/><Relationship Id="rId14" Type="http://schemas.openxmlformats.org/officeDocument/2006/relationships/hyperlink" Target="http://www.amazon.cn/gp/product/B003BY6PLK/ref=as_li_qf_sp_asin_il_tl?ie=UTF8&amp;tag=importnew-23&amp;linkCode=as2&amp;camp=536&amp;creative=3200&amp;creativeASIN=B003BY6PLK" TargetMode="External"/><Relationship Id="rId22" Type="http://schemas.openxmlformats.org/officeDocument/2006/relationships/hyperlink" Target="http://www.importn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5528</Words>
  <Characters>31515</Characters>
  <Application>Microsoft Office Word</Application>
  <DocSecurity>0</DocSecurity>
  <Lines>262</Lines>
  <Paragraphs>73</Paragraphs>
  <ScaleCrop>false</ScaleCrop>
  <Company>Vmware, Inc.</Company>
  <LinksUpToDate>false</LinksUpToDate>
  <CharactersWithSpaces>36970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2016-05-05T09:54:00Z</dcterms:created>
  <dcterms:modified xsi:type="dcterms:W3CDTF">2016-05-05T09:54:00Z</dcterms:modified>
</cp:coreProperties>
</file>